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3B7F" w14:textId="77777777" w:rsidR="005F096C" w:rsidRDefault="005F096C" w:rsidP="005F096C">
      <w:pPr>
        <w:widowControl w:val="0"/>
        <w:jc w:val="center"/>
        <w:rPr>
          <w:rFonts w:ascii="Brush Script Std" w:eastAsia="Brush Script Std" w:hAnsi="Brush Script Std" w:cs="Brush Script Std"/>
          <w:sz w:val="40"/>
          <w:szCs w:val="40"/>
        </w:rPr>
      </w:pPr>
      <w:r>
        <w:rPr>
          <w:rFonts w:ascii="Brush Script Std" w:eastAsia="Brush Script Std" w:hAnsi="Brush Script Std" w:cs="Brush Script Std"/>
          <w:b/>
          <w:sz w:val="40"/>
          <w:szCs w:val="40"/>
        </w:rPr>
        <w:t>Sierra Mountain Little League</w:t>
      </w:r>
    </w:p>
    <w:p w14:paraId="1A663328" w14:textId="77777777" w:rsidR="005F096C" w:rsidRDefault="005F096C" w:rsidP="005F096C">
      <w:pPr>
        <w:widowControl w:val="0"/>
        <w:jc w:val="center"/>
        <w:rPr>
          <w:b/>
          <w:sz w:val="28"/>
          <w:szCs w:val="28"/>
        </w:rPr>
      </w:pPr>
      <w:r>
        <w:rPr>
          <w:b/>
          <w:sz w:val="28"/>
          <w:szCs w:val="28"/>
        </w:rPr>
        <w:t xml:space="preserve">By-Laws, Local Rules, and Ground Rules </w:t>
      </w:r>
    </w:p>
    <w:p w14:paraId="5DC54BF6" w14:textId="6AAB4150" w:rsidR="005F096C" w:rsidRDefault="005F096C" w:rsidP="005F096C">
      <w:pPr>
        <w:widowControl w:val="0"/>
        <w:jc w:val="center"/>
        <w:rPr>
          <w:b/>
          <w:sz w:val="28"/>
          <w:szCs w:val="28"/>
        </w:rPr>
      </w:pPr>
      <w:del w:id="0" w:author="Ryan S" w:date="2018-11-11T19:03:00Z">
        <w:r w:rsidDel="00FC5E6E">
          <w:rPr>
            <w:b/>
            <w:sz w:val="28"/>
            <w:szCs w:val="28"/>
          </w:rPr>
          <w:delText xml:space="preserve">2018 </w:delText>
        </w:r>
      </w:del>
      <w:ins w:id="1" w:author="Ryan S" w:date="2018-11-11T19:03:00Z">
        <w:r w:rsidR="00FC5E6E">
          <w:rPr>
            <w:b/>
            <w:sz w:val="28"/>
            <w:szCs w:val="28"/>
          </w:rPr>
          <w:t>20</w:t>
        </w:r>
      </w:ins>
      <w:ins w:id="2" w:author="Scott Michel" w:date="2019-08-27T17:35:00Z">
        <w:r w:rsidR="00475C00">
          <w:rPr>
            <w:b/>
            <w:sz w:val="28"/>
            <w:szCs w:val="28"/>
          </w:rPr>
          <w:t>2</w:t>
        </w:r>
      </w:ins>
      <w:ins w:id="3" w:author="Scott Michel" w:date="2022-03-28T12:23:00Z">
        <w:r w:rsidR="008132BE">
          <w:rPr>
            <w:b/>
            <w:sz w:val="28"/>
            <w:szCs w:val="28"/>
          </w:rPr>
          <w:t>2</w:t>
        </w:r>
      </w:ins>
      <w:ins w:id="4" w:author="Ryan S" w:date="2018-11-11T19:03:00Z">
        <w:del w:id="5" w:author="Scott Michel" w:date="2019-08-27T17:35:00Z">
          <w:r w:rsidR="00FC5E6E" w:rsidDel="00475C00">
            <w:rPr>
              <w:b/>
              <w:sz w:val="28"/>
              <w:szCs w:val="28"/>
            </w:rPr>
            <w:delText>19</w:delText>
          </w:r>
        </w:del>
        <w:r w:rsidR="00FC5E6E">
          <w:rPr>
            <w:b/>
            <w:sz w:val="28"/>
            <w:szCs w:val="28"/>
          </w:rPr>
          <w:t xml:space="preserve"> </w:t>
        </w:r>
      </w:ins>
      <w:r>
        <w:rPr>
          <w:b/>
          <w:sz w:val="28"/>
          <w:szCs w:val="28"/>
        </w:rPr>
        <w:t>Season</w:t>
      </w:r>
    </w:p>
    <w:p w14:paraId="750012AD" w14:textId="77777777" w:rsidR="005F096C" w:rsidRDefault="005F096C" w:rsidP="005F096C">
      <w:pPr>
        <w:widowControl w:val="0"/>
        <w:jc w:val="center"/>
        <w:rPr>
          <w:b/>
          <w:sz w:val="28"/>
          <w:szCs w:val="28"/>
        </w:rPr>
      </w:pPr>
      <w:r>
        <w:rPr>
          <w:b/>
          <w:sz w:val="28"/>
          <w:szCs w:val="28"/>
        </w:rPr>
        <w:t xml:space="preserve"> </w:t>
      </w:r>
    </w:p>
    <w:p w14:paraId="1ED96FC9" w14:textId="77777777" w:rsidR="005F096C" w:rsidRDefault="005F096C" w:rsidP="005F096C">
      <w:pPr>
        <w:widowControl w:val="0"/>
        <w:jc w:val="center"/>
        <w:rPr>
          <w:b/>
          <w:sz w:val="22"/>
          <w:szCs w:val="22"/>
          <w:u w:val="single"/>
        </w:rPr>
      </w:pPr>
      <w:r>
        <w:rPr>
          <w:b/>
          <w:sz w:val="22"/>
          <w:szCs w:val="22"/>
          <w:u w:val="single"/>
        </w:rPr>
        <w:t xml:space="preserve">SECTION I </w:t>
      </w:r>
    </w:p>
    <w:p w14:paraId="16A22C18" w14:textId="77777777" w:rsidR="005F096C" w:rsidRDefault="005F096C" w:rsidP="005F096C">
      <w:pPr>
        <w:widowControl w:val="0"/>
        <w:jc w:val="center"/>
        <w:rPr>
          <w:b/>
          <w:sz w:val="22"/>
          <w:szCs w:val="22"/>
        </w:rPr>
      </w:pPr>
      <w:r>
        <w:rPr>
          <w:b/>
          <w:sz w:val="22"/>
          <w:szCs w:val="22"/>
        </w:rPr>
        <w:t>BOARD OF DIRECTORS</w:t>
      </w:r>
    </w:p>
    <w:p w14:paraId="66823F6D" w14:textId="77777777" w:rsidR="005F096C" w:rsidRDefault="005F096C" w:rsidP="005F096C">
      <w:pPr>
        <w:widowControl w:val="0"/>
        <w:jc w:val="center"/>
        <w:rPr>
          <w:b/>
          <w:sz w:val="22"/>
          <w:szCs w:val="22"/>
        </w:rPr>
      </w:pPr>
    </w:p>
    <w:p w14:paraId="2DC826F8" w14:textId="77777777" w:rsidR="005F096C" w:rsidRDefault="005F096C" w:rsidP="005F096C">
      <w:pPr>
        <w:widowControl w:val="0"/>
        <w:jc w:val="center"/>
        <w:rPr>
          <w:b/>
          <w:sz w:val="22"/>
          <w:szCs w:val="22"/>
        </w:rPr>
      </w:pPr>
      <w:r>
        <w:rPr>
          <w:b/>
          <w:sz w:val="22"/>
          <w:szCs w:val="22"/>
        </w:rPr>
        <w:t xml:space="preserve">MISSION STATEMENT </w:t>
      </w:r>
    </w:p>
    <w:p w14:paraId="728BC0EC" w14:textId="77777777" w:rsidR="005F096C" w:rsidRDefault="005F096C" w:rsidP="005F096C">
      <w:pPr>
        <w:widowControl w:val="0"/>
        <w:jc w:val="both"/>
        <w:rPr>
          <w:sz w:val="22"/>
          <w:szCs w:val="22"/>
        </w:rPr>
      </w:pPr>
      <w:r>
        <w:rPr>
          <w:sz w:val="22"/>
          <w:szCs w:val="22"/>
        </w:rPr>
        <w:t xml:space="preserve">The purpose of Sierra Mountain Little League (SMLL) is to implant in our youth the ideals of sportsmanship, honesty, loyalty, courage, and respect for leadership. </w:t>
      </w:r>
    </w:p>
    <w:p w14:paraId="76750CDA" w14:textId="77777777" w:rsidR="005F096C" w:rsidRDefault="005F096C" w:rsidP="005F096C">
      <w:pPr>
        <w:widowControl w:val="0"/>
        <w:jc w:val="center"/>
        <w:rPr>
          <w:sz w:val="22"/>
          <w:szCs w:val="22"/>
        </w:rPr>
      </w:pPr>
    </w:p>
    <w:p w14:paraId="037AEF6D" w14:textId="77777777" w:rsidR="005F096C" w:rsidRDefault="005F096C" w:rsidP="005F096C">
      <w:pPr>
        <w:widowControl w:val="0"/>
        <w:jc w:val="center"/>
        <w:rPr>
          <w:b/>
          <w:sz w:val="22"/>
          <w:szCs w:val="22"/>
        </w:rPr>
      </w:pPr>
      <w:r>
        <w:rPr>
          <w:b/>
          <w:sz w:val="22"/>
          <w:szCs w:val="22"/>
        </w:rPr>
        <w:t xml:space="preserve">AUTHORITY AND VALIDITY </w:t>
      </w:r>
    </w:p>
    <w:p w14:paraId="1E3FCF30" w14:textId="77777777" w:rsidR="005F096C" w:rsidRDefault="005F096C" w:rsidP="005F096C">
      <w:pPr>
        <w:widowControl w:val="0"/>
        <w:jc w:val="both"/>
        <w:rPr>
          <w:sz w:val="22"/>
          <w:szCs w:val="22"/>
        </w:rPr>
      </w:pPr>
      <w:r>
        <w:rPr>
          <w:sz w:val="22"/>
          <w:szCs w:val="22"/>
        </w:rPr>
        <w:t xml:space="preserve">The Board of Directors shall be governed by the Constitution of the League on record in Williamsport, Pa. The SMLL operating rules and bylaws shall be approved by a majority vote of the Board of Directors. Following adoption of these rules by the Board of Directors, they may only be changed upon the concurring vote of two-thirds (2/3) majority of the Board. These rules pertain to all of SMLL. </w:t>
      </w:r>
    </w:p>
    <w:p w14:paraId="10FC2CD2" w14:textId="77777777" w:rsidR="005F096C" w:rsidRDefault="005F096C" w:rsidP="005F096C">
      <w:pPr>
        <w:widowControl w:val="0"/>
        <w:jc w:val="center"/>
        <w:rPr>
          <w:sz w:val="22"/>
          <w:szCs w:val="22"/>
        </w:rPr>
      </w:pPr>
    </w:p>
    <w:p w14:paraId="35503999" w14:textId="77777777" w:rsidR="005F096C" w:rsidRDefault="005F096C" w:rsidP="005F096C">
      <w:pPr>
        <w:widowControl w:val="0"/>
        <w:jc w:val="center"/>
        <w:rPr>
          <w:b/>
          <w:sz w:val="22"/>
          <w:szCs w:val="22"/>
        </w:rPr>
      </w:pPr>
      <w:r>
        <w:rPr>
          <w:b/>
          <w:sz w:val="22"/>
          <w:szCs w:val="22"/>
        </w:rPr>
        <w:t xml:space="preserve">CONSTRUCTION OF THE RULES </w:t>
      </w:r>
    </w:p>
    <w:p w14:paraId="61BE7D18" w14:textId="77777777" w:rsidR="005F096C" w:rsidRDefault="005F096C" w:rsidP="005F096C">
      <w:pPr>
        <w:widowControl w:val="0"/>
        <w:jc w:val="both"/>
        <w:rPr>
          <w:sz w:val="22"/>
          <w:szCs w:val="22"/>
        </w:rPr>
      </w:pPr>
      <w:r>
        <w:rPr>
          <w:sz w:val="22"/>
          <w:szCs w:val="22"/>
        </w:rPr>
        <w:t xml:space="preserve">The SMLL operating rules are constructed in a manner intended to conform to the operating regulations and playing rules of Little League International. SMLL is a chartered component of Little League International (LLI) and intends to continue as such. </w:t>
      </w:r>
    </w:p>
    <w:p w14:paraId="63D1EBBE" w14:textId="77777777" w:rsidR="005F096C" w:rsidRDefault="005F096C" w:rsidP="005F096C">
      <w:pPr>
        <w:widowControl w:val="0"/>
        <w:numPr>
          <w:ilvl w:val="0"/>
          <w:numId w:val="10"/>
        </w:numPr>
        <w:jc w:val="both"/>
        <w:rPr>
          <w:sz w:val="22"/>
          <w:szCs w:val="22"/>
        </w:rPr>
      </w:pPr>
      <w:r>
        <w:rPr>
          <w:sz w:val="22"/>
          <w:szCs w:val="22"/>
        </w:rPr>
        <w:t xml:space="preserve">Wherever these rules stand silent, the regulations and playing rules of LLI shall be followed. Wherever these rules are in conflict with LLI Operating Manual Regulations and Rules, LLI regulations and rules shall prevail. </w:t>
      </w:r>
    </w:p>
    <w:p w14:paraId="074DB2B1" w14:textId="77777777" w:rsidR="005F096C" w:rsidRDefault="005F096C" w:rsidP="005F096C">
      <w:pPr>
        <w:widowControl w:val="0"/>
        <w:numPr>
          <w:ilvl w:val="0"/>
          <w:numId w:val="10"/>
        </w:numPr>
        <w:jc w:val="both"/>
        <w:rPr>
          <w:sz w:val="22"/>
          <w:szCs w:val="22"/>
        </w:rPr>
      </w:pPr>
      <w:r>
        <w:rPr>
          <w:sz w:val="22"/>
          <w:szCs w:val="22"/>
        </w:rPr>
        <w:t xml:space="preserve">Whenever SMLL engages in regular season interleague play with another chartered title league, the division involved shall play by interleague rules as may be negotiated with the other league and approved by the Board of Directors. </w:t>
      </w:r>
    </w:p>
    <w:p w14:paraId="4ACCDB89" w14:textId="77777777" w:rsidR="005F096C" w:rsidRDefault="005F096C" w:rsidP="005F096C">
      <w:pPr>
        <w:widowControl w:val="0"/>
        <w:jc w:val="both"/>
        <w:rPr>
          <w:sz w:val="22"/>
          <w:szCs w:val="22"/>
        </w:rPr>
      </w:pPr>
    </w:p>
    <w:p w14:paraId="300EE931" w14:textId="77777777" w:rsidR="005F096C" w:rsidRDefault="005F096C" w:rsidP="005F096C">
      <w:pPr>
        <w:widowControl w:val="0"/>
        <w:jc w:val="both"/>
        <w:rPr>
          <w:sz w:val="22"/>
          <w:szCs w:val="22"/>
        </w:rPr>
      </w:pPr>
      <w:r>
        <w:rPr>
          <w:sz w:val="22"/>
          <w:szCs w:val="22"/>
        </w:rPr>
        <w:t xml:space="preserve">The local rules, ground rules and/or bylaws of the Sierra Mountain Little League shall carry over until the next set of bylaws are revised or adopted by November 1; they are not considered part of the Sierra Mountain Little League Constitution. </w:t>
      </w:r>
    </w:p>
    <w:p w14:paraId="4714CF26" w14:textId="77777777" w:rsidR="005F096C" w:rsidRDefault="005F096C" w:rsidP="005F096C">
      <w:pPr>
        <w:widowControl w:val="0"/>
        <w:jc w:val="both"/>
        <w:rPr>
          <w:sz w:val="22"/>
          <w:szCs w:val="22"/>
        </w:rPr>
      </w:pPr>
    </w:p>
    <w:p w14:paraId="045BB030" w14:textId="77777777" w:rsidR="005F096C" w:rsidRDefault="005F096C" w:rsidP="005F096C">
      <w:pPr>
        <w:widowControl w:val="0"/>
        <w:jc w:val="center"/>
        <w:rPr>
          <w:b/>
          <w:sz w:val="22"/>
          <w:szCs w:val="22"/>
        </w:rPr>
      </w:pPr>
      <w:r>
        <w:rPr>
          <w:b/>
          <w:sz w:val="22"/>
          <w:szCs w:val="22"/>
        </w:rPr>
        <w:t>MEETINGS</w:t>
      </w:r>
    </w:p>
    <w:p w14:paraId="4C82CA93" w14:textId="77777777" w:rsidR="005F096C" w:rsidRDefault="005F096C" w:rsidP="005F096C">
      <w:pPr>
        <w:widowControl w:val="0"/>
        <w:jc w:val="both"/>
        <w:rPr>
          <w:sz w:val="22"/>
          <w:szCs w:val="22"/>
        </w:rPr>
      </w:pPr>
      <w:r>
        <w:rPr>
          <w:sz w:val="22"/>
          <w:szCs w:val="22"/>
        </w:rPr>
        <w:t xml:space="preserve">Regularly scheduled monthly meetings are to be scheduled at the previous month's meeting. </w:t>
      </w:r>
    </w:p>
    <w:p w14:paraId="50A23887" w14:textId="77777777" w:rsidR="005F096C" w:rsidRDefault="005F096C" w:rsidP="005F096C">
      <w:pPr>
        <w:widowControl w:val="0"/>
        <w:jc w:val="both"/>
        <w:rPr>
          <w:sz w:val="22"/>
          <w:szCs w:val="22"/>
        </w:rPr>
      </w:pPr>
    </w:p>
    <w:p w14:paraId="7A5F65B0" w14:textId="77777777" w:rsidR="005F096C" w:rsidRDefault="005F096C" w:rsidP="005F096C">
      <w:pPr>
        <w:widowControl w:val="0"/>
        <w:jc w:val="center"/>
        <w:rPr>
          <w:b/>
          <w:sz w:val="22"/>
          <w:szCs w:val="22"/>
        </w:rPr>
      </w:pPr>
      <w:r>
        <w:rPr>
          <w:b/>
          <w:sz w:val="22"/>
          <w:szCs w:val="22"/>
        </w:rPr>
        <w:t>SPECIFIC BOARD POLICIES</w:t>
      </w:r>
    </w:p>
    <w:p w14:paraId="38CCF831" w14:textId="77777777" w:rsidR="005F096C" w:rsidRDefault="005F096C" w:rsidP="005F096C">
      <w:pPr>
        <w:widowControl w:val="0"/>
        <w:jc w:val="both"/>
        <w:rPr>
          <w:b/>
          <w:sz w:val="22"/>
          <w:szCs w:val="22"/>
        </w:rPr>
      </w:pPr>
      <w:r>
        <w:rPr>
          <w:b/>
          <w:sz w:val="22"/>
          <w:szCs w:val="22"/>
        </w:rPr>
        <w:t>President</w:t>
      </w:r>
    </w:p>
    <w:p w14:paraId="2A5A2EF8" w14:textId="77777777" w:rsidR="005F096C" w:rsidRDefault="005F096C" w:rsidP="005F096C">
      <w:pPr>
        <w:widowControl w:val="0"/>
        <w:jc w:val="both"/>
        <w:rPr>
          <w:sz w:val="22"/>
          <w:szCs w:val="22"/>
        </w:rPr>
      </w:pPr>
      <w:r>
        <w:rPr>
          <w:sz w:val="22"/>
          <w:szCs w:val="22"/>
        </w:rPr>
        <w:t xml:space="preserve">The president shall preside at all general membership meetings and at all meetings of the Board of Directors. He/she shall be ex-officio member of all committees. </w:t>
      </w:r>
    </w:p>
    <w:p w14:paraId="60C8984A" w14:textId="77777777" w:rsidR="005F096C" w:rsidRDefault="005F096C" w:rsidP="005F096C">
      <w:pPr>
        <w:widowControl w:val="0"/>
        <w:jc w:val="both"/>
        <w:rPr>
          <w:sz w:val="22"/>
          <w:szCs w:val="22"/>
        </w:rPr>
      </w:pPr>
    </w:p>
    <w:p w14:paraId="0A873191" w14:textId="77777777" w:rsidR="005F096C" w:rsidRDefault="005F096C" w:rsidP="005F096C">
      <w:pPr>
        <w:widowControl w:val="0"/>
        <w:jc w:val="both"/>
        <w:rPr>
          <w:b/>
          <w:sz w:val="22"/>
          <w:szCs w:val="22"/>
        </w:rPr>
      </w:pPr>
      <w:r>
        <w:rPr>
          <w:b/>
          <w:sz w:val="22"/>
          <w:szCs w:val="22"/>
        </w:rPr>
        <w:t>Vice President</w:t>
      </w:r>
    </w:p>
    <w:p w14:paraId="7F85439D" w14:textId="77777777" w:rsidR="005F096C" w:rsidRDefault="005F096C" w:rsidP="005F096C">
      <w:pPr>
        <w:widowControl w:val="0"/>
        <w:jc w:val="both"/>
        <w:rPr>
          <w:sz w:val="22"/>
          <w:szCs w:val="22"/>
        </w:rPr>
      </w:pPr>
      <w:r>
        <w:rPr>
          <w:sz w:val="22"/>
          <w:szCs w:val="22"/>
        </w:rPr>
        <w:t xml:space="preserve">The vice president shall assume all duties of the President in his/her absence. </w:t>
      </w:r>
    </w:p>
    <w:p w14:paraId="367FEA3A" w14:textId="77777777" w:rsidR="005F096C" w:rsidRDefault="005F096C" w:rsidP="005F096C">
      <w:pPr>
        <w:widowControl w:val="0"/>
        <w:jc w:val="both"/>
        <w:rPr>
          <w:sz w:val="22"/>
          <w:szCs w:val="22"/>
        </w:rPr>
      </w:pPr>
    </w:p>
    <w:p w14:paraId="64498737" w14:textId="77777777" w:rsidR="005F096C" w:rsidRDefault="005F096C" w:rsidP="005F096C">
      <w:pPr>
        <w:widowControl w:val="0"/>
        <w:jc w:val="both"/>
        <w:rPr>
          <w:b/>
          <w:sz w:val="22"/>
          <w:szCs w:val="22"/>
        </w:rPr>
      </w:pPr>
      <w:r>
        <w:rPr>
          <w:b/>
          <w:sz w:val="22"/>
          <w:szCs w:val="22"/>
        </w:rPr>
        <w:t>Treasurer</w:t>
      </w:r>
    </w:p>
    <w:p w14:paraId="73D52224" w14:textId="77777777" w:rsidR="005F096C" w:rsidRDefault="005F096C" w:rsidP="005F096C">
      <w:pPr>
        <w:widowControl w:val="0"/>
        <w:jc w:val="both"/>
        <w:rPr>
          <w:sz w:val="22"/>
          <w:szCs w:val="22"/>
        </w:rPr>
      </w:pPr>
      <w:r>
        <w:rPr>
          <w:sz w:val="22"/>
          <w:szCs w:val="22"/>
        </w:rPr>
        <w:t>The treasurer shall pay all bills approved by the Board of Directors. All</w:t>
      </w:r>
      <w:r>
        <w:rPr>
          <w:b/>
          <w:sz w:val="22"/>
          <w:szCs w:val="22"/>
        </w:rPr>
        <w:t xml:space="preserve"> </w:t>
      </w:r>
      <w:r>
        <w:rPr>
          <w:sz w:val="22"/>
          <w:szCs w:val="22"/>
        </w:rPr>
        <w:t>disbursements require dual signatures of two board members who are voted and</w:t>
      </w:r>
      <w:r>
        <w:rPr>
          <w:b/>
          <w:sz w:val="22"/>
          <w:szCs w:val="22"/>
        </w:rPr>
        <w:t xml:space="preserve"> </w:t>
      </w:r>
      <w:r>
        <w:rPr>
          <w:sz w:val="22"/>
          <w:szCs w:val="22"/>
        </w:rPr>
        <w:t xml:space="preserve">approved every year by the current Board of </w:t>
      </w:r>
      <w:r>
        <w:rPr>
          <w:sz w:val="22"/>
          <w:szCs w:val="22"/>
        </w:rPr>
        <w:lastRenderedPageBreak/>
        <w:t xml:space="preserve">Directors. A committee appointed by the Board of Directors shall audit his/her accounts annually. </w:t>
      </w:r>
    </w:p>
    <w:p w14:paraId="528BC520" w14:textId="77777777" w:rsidR="005F096C" w:rsidRDefault="005F096C" w:rsidP="005F096C">
      <w:pPr>
        <w:widowControl w:val="0"/>
        <w:jc w:val="both"/>
        <w:rPr>
          <w:sz w:val="22"/>
          <w:szCs w:val="22"/>
        </w:rPr>
      </w:pPr>
    </w:p>
    <w:p w14:paraId="571634D1" w14:textId="77777777" w:rsidR="005F096C" w:rsidRDefault="005F096C" w:rsidP="005F096C">
      <w:pPr>
        <w:widowControl w:val="0"/>
        <w:jc w:val="both"/>
        <w:rPr>
          <w:b/>
          <w:sz w:val="22"/>
          <w:szCs w:val="22"/>
        </w:rPr>
      </w:pPr>
      <w:r>
        <w:rPr>
          <w:b/>
          <w:sz w:val="22"/>
          <w:szCs w:val="22"/>
        </w:rPr>
        <w:t>Dereliction</w:t>
      </w:r>
    </w:p>
    <w:p w14:paraId="09F507C0" w14:textId="77777777" w:rsidR="005F096C" w:rsidRDefault="005F096C" w:rsidP="005F096C">
      <w:pPr>
        <w:widowControl w:val="0"/>
        <w:jc w:val="both"/>
        <w:rPr>
          <w:sz w:val="22"/>
          <w:szCs w:val="22"/>
        </w:rPr>
      </w:pPr>
      <w:r>
        <w:rPr>
          <w:sz w:val="22"/>
          <w:szCs w:val="22"/>
        </w:rPr>
        <w:t xml:space="preserve">When a board member is no longer fulfilling his/her duties, a petition signed by at least 1/3 of the board members must be signed in order to have a special meeting to discuss only this petition, no other topics may be discussed at this meeting. After discussion a vote must be taken with 2/3 majority required to dismiss that member. The member may be present at the discussion, or have a letter presented in their defense, but the member may not be present during the vote. </w:t>
      </w:r>
    </w:p>
    <w:p w14:paraId="183711B7" w14:textId="77777777" w:rsidR="005F096C" w:rsidRDefault="005F096C" w:rsidP="005F096C">
      <w:pPr>
        <w:widowControl w:val="0"/>
        <w:jc w:val="both"/>
        <w:rPr>
          <w:sz w:val="22"/>
          <w:szCs w:val="22"/>
        </w:rPr>
      </w:pPr>
    </w:p>
    <w:p w14:paraId="13AF5F77" w14:textId="77777777" w:rsidR="005F096C" w:rsidRDefault="005F096C" w:rsidP="005F096C">
      <w:pPr>
        <w:widowControl w:val="0"/>
        <w:rPr>
          <w:b/>
          <w:sz w:val="22"/>
          <w:szCs w:val="22"/>
        </w:rPr>
      </w:pPr>
    </w:p>
    <w:p w14:paraId="49EE24BB" w14:textId="77777777" w:rsidR="005F096C" w:rsidRDefault="005F096C" w:rsidP="005F096C">
      <w:pPr>
        <w:widowControl w:val="0"/>
        <w:jc w:val="center"/>
        <w:rPr>
          <w:sz w:val="22"/>
          <w:szCs w:val="22"/>
          <w:u w:val="single"/>
        </w:rPr>
      </w:pPr>
      <w:r>
        <w:rPr>
          <w:b/>
          <w:sz w:val="22"/>
          <w:szCs w:val="22"/>
          <w:u w:val="single"/>
        </w:rPr>
        <w:t>SECTION II</w:t>
      </w:r>
    </w:p>
    <w:p w14:paraId="5004053B" w14:textId="77777777" w:rsidR="005F096C" w:rsidRDefault="005F096C" w:rsidP="005F096C">
      <w:pPr>
        <w:widowControl w:val="0"/>
        <w:jc w:val="center"/>
        <w:rPr>
          <w:b/>
          <w:sz w:val="22"/>
          <w:szCs w:val="22"/>
        </w:rPr>
      </w:pPr>
      <w:r>
        <w:rPr>
          <w:b/>
          <w:sz w:val="22"/>
          <w:szCs w:val="22"/>
        </w:rPr>
        <w:t xml:space="preserve">FISCAL YEAR </w:t>
      </w:r>
    </w:p>
    <w:p w14:paraId="45498678" w14:textId="77777777" w:rsidR="005F096C" w:rsidRDefault="005F096C" w:rsidP="005F096C">
      <w:pPr>
        <w:widowControl w:val="0"/>
        <w:jc w:val="both"/>
        <w:rPr>
          <w:sz w:val="22"/>
          <w:szCs w:val="22"/>
        </w:rPr>
      </w:pPr>
      <w:r>
        <w:rPr>
          <w:sz w:val="22"/>
          <w:szCs w:val="22"/>
        </w:rPr>
        <w:t>The fiscal year of the Sierra Mountain Little League shall be from October 1 to September 30.</w:t>
      </w:r>
    </w:p>
    <w:p w14:paraId="30B881DC" w14:textId="77777777" w:rsidR="005F096C" w:rsidRDefault="005F096C" w:rsidP="005F096C">
      <w:pPr>
        <w:widowControl w:val="0"/>
        <w:jc w:val="center"/>
        <w:rPr>
          <w:sz w:val="22"/>
          <w:szCs w:val="22"/>
        </w:rPr>
      </w:pPr>
    </w:p>
    <w:p w14:paraId="315AADB7" w14:textId="77777777" w:rsidR="005F096C" w:rsidRDefault="005F096C" w:rsidP="005F096C">
      <w:pPr>
        <w:widowControl w:val="0"/>
        <w:jc w:val="center"/>
        <w:rPr>
          <w:sz w:val="22"/>
          <w:szCs w:val="22"/>
          <w:u w:val="single"/>
        </w:rPr>
      </w:pPr>
      <w:r>
        <w:rPr>
          <w:b/>
          <w:sz w:val="22"/>
          <w:szCs w:val="22"/>
          <w:u w:val="single"/>
        </w:rPr>
        <w:t xml:space="preserve">SECTION III </w:t>
      </w:r>
    </w:p>
    <w:p w14:paraId="7EC70252" w14:textId="77777777" w:rsidR="005F096C" w:rsidRDefault="005F096C" w:rsidP="005F096C">
      <w:pPr>
        <w:widowControl w:val="0"/>
        <w:jc w:val="center"/>
        <w:rPr>
          <w:b/>
          <w:sz w:val="22"/>
          <w:szCs w:val="22"/>
        </w:rPr>
      </w:pPr>
      <w:r>
        <w:rPr>
          <w:b/>
          <w:sz w:val="22"/>
          <w:szCs w:val="22"/>
        </w:rPr>
        <w:t xml:space="preserve">FEES, REGISTRATION, FUNDRAISERS, REFUNDS, SCHOLARSHIPS, </w:t>
      </w:r>
    </w:p>
    <w:p w14:paraId="33B0F083" w14:textId="77777777" w:rsidR="005F096C" w:rsidRDefault="005F096C" w:rsidP="005F096C">
      <w:pPr>
        <w:widowControl w:val="0"/>
        <w:jc w:val="center"/>
        <w:rPr>
          <w:b/>
          <w:sz w:val="22"/>
          <w:szCs w:val="22"/>
        </w:rPr>
      </w:pPr>
      <w:r>
        <w:rPr>
          <w:b/>
          <w:sz w:val="22"/>
          <w:szCs w:val="22"/>
        </w:rPr>
        <w:t>AND ADVERTISEMENTS</w:t>
      </w:r>
    </w:p>
    <w:p w14:paraId="26079AA6" w14:textId="77777777" w:rsidR="005F096C" w:rsidRDefault="005F096C" w:rsidP="005F096C">
      <w:pPr>
        <w:widowControl w:val="0"/>
        <w:jc w:val="center"/>
        <w:rPr>
          <w:b/>
          <w:sz w:val="22"/>
          <w:szCs w:val="22"/>
        </w:rPr>
      </w:pPr>
    </w:p>
    <w:p w14:paraId="0CC4899B" w14:textId="77777777" w:rsidR="005F096C" w:rsidRDefault="005F096C" w:rsidP="005F096C">
      <w:pPr>
        <w:widowControl w:val="0"/>
        <w:jc w:val="both"/>
        <w:rPr>
          <w:sz w:val="22"/>
          <w:szCs w:val="22"/>
        </w:rPr>
      </w:pPr>
      <w:r>
        <w:rPr>
          <w:sz w:val="22"/>
          <w:szCs w:val="22"/>
        </w:rPr>
        <w:t xml:space="preserve">A reasonable Little League participation fee may be assessed as parent’s obligation to assure the operational continuity of the Sierra Mountain Little League. The fees for this fiscal year are as follows: </w:t>
      </w:r>
    </w:p>
    <w:p w14:paraId="6ADFB4BB" w14:textId="77777777" w:rsidR="005F096C" w:rsidRDefault="005F096C" w:rsidP="005F096C">
      <w:pPr>
        <w:widowControl w:val="0"/>
        <w:jc w:val="both"/>
        <w:rPr>
          <w:sz w:val="22"/>
          <w:szCs w:val="22"/>
        </w:rPr>
      </w:pPr>
    </w:p>
    <w:p w14:paraId="23255755" w14:textId="77777777" w:rsidR="005F096C" w:rsidRDefault="005F096C" w:rsidP="005F096C">
      <w:pPr>
        <w:widowControl w:val="0"/>
        <w:jc w:val="center"/>
        <w:rPr>
          <w:b/>
          <w:sz w:val="22"/>
          <w:szCs w:val="22"/>
        </w:rPr>
      </w:pPr>
      <w:r>
        <w:rPr>
          <w:b/>
          <w:sz w:val="22"/>
          <w:szCs w:val="22"/>
        </w:rPr>
        <w:t>MEMBERSHIP AND VOLUNTEERS FEES</w:t>
      </w:r>
    </w:p>
    <w:p w14:paraId="6A9412D8" w14:textId="77777777" w:rsidR="005F096C" w:rsidRDefault="005F096C" w:rsidP="005F096C">
      <w:pPr>
        <w:widowControl w:val="0"/>
        <w:jc w:val="both"/>
        <w:rPr>
          <w:sz w:val="22"/>
          <w:szCs w:val="22"/>
        </w:rPr>
      </w:pPr>
      <w:r>
        <w:rPr>
          <w:sz w:val="22"/>
          <w:szCs w:val="22"/>
        </w:rPr>
        <w:t xml:space="preserve">General Membership/Volunteer Fee - $5.00 </w:t>
      </w:r>
    </w:p>
    <w:p w14:paraId="4DA3E6CC" w14:textId="77777777" w:rsidR="005F096C" w:rsidRDefault="005F096C" w:rsidP="005F096C">
      <w:pPr>
        <w:widowControl w:val="0"/>
        <w:jc w:val="both"/>
        <w:rPr>
          <w:sz w:val="22"/>
          <w:szCs w:val="22"/>
        </w:rPr>
      </w:pPr>
    </w:p>
    <w:p w14:paraId="23DA0364" w14:textId="77777777" w:rsidR="005F096C" w:rsidRDefault="005F096C" w:rsidP="005F096C">
      <w:pPr>
        <w:widowControl w:val="0"/>
        <w:jc w:val="center"/>
        <w:rPr>
          <w:b/>
          <w:sz w:val="22"/>
          <w:szCs w:val="22"/>
        </w:rPr>
      </w:pPr>
      <w:r>
        <w:rPr>
          <w:b/>
          <w:sz w:val="22"/>
          <w:szCs w:val="22"/>
        </w:rPr>
        <w:t>PLAYER REGISTRATION</w:t>
      </w:r>
    </w:p>
    <w:p w14:paraId="7DC0E0A7" w14:textId="77777777" w:rsidR="005F096C" w:rsidRDefault="005F096C" w:rsidP="005F096C">
      <w:pPr>
        <w:widowControl w:val="0"/>
        <w:jc w:val="both"/>
        <w:rPr>
          <w:color w:val="1A1A1A"/>
          <w:sz w:val="22"/>
          <w:szCs w:val="22"/>
        </w:rPr>
      </w:pPr>
      <w:r>
        <w:rPr>
          <w:color w:val="1A1A1A"/>
          <w:sz w:val="22"/>
          <w:szCs w:val="22"/>
        </w:rPr>
        <w:t xml:space="preserve">All player fees are due at the time of registration unless arrangements and/or approval has been made prior to. </w:t>
      </w:r>
    </w:p>
    <w:p w14:paraId="6B7751E3" w14:textId="77777777" w:rsidR="005F096C" w:rsidRDefault="005F096C" w:rsidP="005F096C">
      <w:pPr>
        <w:widowControl w:val="0"/>
        <w:jc w:val="both"/>
        <w:rPr>
          <w:color w:val="1A1A1A"/>
          <w:sz w:val="22"/>
          <w:szCs w:val="22"/>
        </w:rPr>
      </w:pPr>
    </w:p>
    <w:p w14:paraId="5B8D6EF8" w14:textId="77777777" w:rsidR="005F096C" w:rsidRDefault="005F096C" w:rsidP="005F096C">
      <w:pPr>
        <w:widowControl w:val="0"/>
        <w:jc w:val="both"/>
        <w:rPr>
          <w:color w:val="1A1A1A"/>
          <w:sz w:val="22"/>
          <w:szCs w:val="22"/>
        </w:rPr>
      </w:pPr>
      <w:r>
        <w:rPr>
          <w:color w:val="1A1A1A"/>
          <w:sz w:val="22"/>
          <w:szCs w:val="22"/>
        </w:rPr>
        <w:t xml:space="preserve">The league will charge the amount that SMLL incurs from the bank for any NSF check returned unpaid. </w:t>
      </w:r>
    </w:p>
    <w:p w14:paraId="5BE70386" w14:textId="77777777" w:rsidR="005F096C" w:rsidRDefault="005F096C" w:rsidP="005F096C">
      <w:pPr>
        <w:widowControl w:val="0"/>
        <w:jc w:val="both"/>
        <w:rPr>
          <w:color w:val="1A1A1A"/>
          <w:sz w:val="22"/>
          <w:szCs w:val="22"/>
        </w:rPr>
      </w:pPr>
    </w:p>
    <w:p w14:paraId="487F06F1" w14:textId="77777777" w:rsidR="005F096C" w:rsidRDefault="005F096C" w:rsidP="005F096C">
      <w:pPr>
        <w:jc w:val="center"/>
        <w:rPr>
          <w:b/>
          <w:sz w:val="22"/>
          <w:szCs w:val="22"/>
        </w:rPr>
      </w:pPr>
      <w:r>
        <w:rPr>
          <w:b/>
          <w:sz w:val="22"/>
          <w:szCs w:val="22"/>
        </w:rPr>
        <w:t>FUNDRAISERS</w:t>
      </w:r>
    </w:p>
    <w:p w14:paraId="4C3A2E88" w14:textId="77777777" w:rsidR="005F096C" w:rsidRDefault="005F096C" w:rsidP="005F096C">
      <w:pPr>
        <w:jc w:val="both"/>
        <w:rPr>
          <w:sz w:val="22"/>
          <w:szCs w:val="22"/>
        </w:rPr>
      </w:pPr>
      <w:r>
        <w:rPr>
          <w:sz w:val="22"/>
          <w:szCs w:val="22"/>
        </w:rPr>
        <w:t xml:space="preserve">Every registered player in Little League is expected to participate in league fundraisers to help defray the costs of running the league. The fundraisers are determined each year by the SMLL Board of Directors. </w:t>
      </w:r>
    </w:p>
    <w:p w14:paraId="6F17EF38" w14:textId="77777777" w:rsidR="005F096C" w:rsidRDefault="005F096C" w:rsidP="005F096C">
      <w:pPr>
        <w:widowControl w:val="0"/>
        <w:jc w:val="center"/>
        <w:rPr>
          <w:b/>
          <w:color w:val="1A1A1A"/>
          <w:sz w:val="22"/>
          <w:szCs w:val="22"/>
        </w:rPr>
      </w:pPr>
    </w:p>
    <w:p w14:paraId="0441330E" w14:textId="77777777" w:rsidR="005F096C" w:rsidRDefault="005F096C" w:rsidP="005F096C">
      <w:pPr>
        <w:widowControl w:val="0"/>
        <w:jc w:val="center"/>
        <w:rPr>
          <w:b/>
          <w:color w:val="1A1A1A"/>
          <w:sz w:val="22"/>
          <w:szCs w:val="22"/>
        </w:rPr>
      </w:pPr>
      <w:r>
        <w:rPr>
          <w:b/>
          <w:color w:val="1A1A1A"/>
          <w:sz w:val="22"/>
          <w:szCs w:val="22"/>
        </w:rPr>
        <w:t>POLICY REFUND</w:t>
      </w:r>
    </w:p>
    <w:p w14:paraId="54504F5D" w14:textId="77777777" w:rsidR="005F096C" w:rsidRDefault="005F096C" w:rsidP="005F096C">
      <w:pPr>
        <w:widowControl w:val="0"/>
        <w:jc w:val="both"/>
        <w:rPr>
          <w:color w:val="1A1A1A"/>
          <w:sz w:val="22"/>
          <w:szCs w:val="22"/>
        </w:rPr>
      </w:pPr>
      <w:r>
        <w:rPr>
          <w:color w:val="1A1A1A"/>
          <w:sz w:val="22"/>
          <w:szCs w:val="22"/>
        </w:rPr>
        <w:t xml:space="preserve">A full refund will be granted for a player member up until point of the draft, if the player member is eligible to be drafted into </w:t>
      </w:r>
      <w:del w:id="6" w:author="Ryan S" w:date="2018-11-09T10:42:00Z">
        <w:r w:rsidDel="00331C23">
          <w:rPr>
            <w:color w:val="1A1A1A"/>
            <w:sz w:val="22"/>
            <w:szCs w:val="22"/>
          </w:rPr>
          <w:delText>Minor A</w:delText>
        </w:r>
      </w:del>
      <w:ins w:id="7" w:author="Ryan S" w:date="2018-11-09T10:42:00Z">
        <w:r w:rsidR="00331C23">
          <w:rPr>
            <w:color w:val="1A1A1A"/>
            <w:sz w:val="22"/>
            <w:szCs w:val="22"/>
          </w:rPr>
          <w:t>AAA</w:t>
        </w:r>
      </w:ins>
      <w:r>
        <w:rPr>
          <w:color w:val="1A1A1A"/>
          <w:sz w:val="22"/>
          <w:szCs w:val="22"/>
        </w:rPr>
        <w:t xml:space="preserve"> or Majors, or to the point that the season has started, if the player member is in the</w:t>
      </w:r>
      <w:ins w:id="8" w:author="Ryan S" w:date="2018-11-09T10:43:00Z">
        <w:r w:rsidR="00331C23">
          <w:rPr>
            <w:color w:val="1A1A1A"/>
            <w:sz w:val="22"/>
            <w:szCs w:val="22"/>
          </w:rPr>
          <w:t xml:space="preserve"> AA Division and below</w:t>
        </w:r>
      </w:ins>
      <w:del w:id="9" w:author="Ryan S" w:date="2018-11-09T10:43:00Z">
        <w:r w:rsidDel="00331C23">
          <w:rPr>
            <w:color w:val="1A1A1A"/>
            <w:sz w:val="22"/>
            <w:szCs w:val="22"/>
          </w:rPr>
          <w:delText xml:space="preserve"> T-Ball or Minor B division</w:delText>
        </w:r>
      </w:del>
      <w:r>
        <w:rPr>
          <w:color w:val="1A1A1A"/>
          <w:sz w:val="22"/>
          <w:szCs w:val="22"/>
        </w:rPr>
        <w:t xml:space="preserve">. Any refunds thereafter will not be approved, unless by the Board of Directors. </w:t>
      </w:r>
    </w:p>
    <w:p w14:paraId="2801943A" w14:textId="77777777" w:rsidR="005F096C" w:rsidRDefault="005F096C" w:rsidP="005F096C">
      <w:pPr>
        <w:widowControl w:val="0"/>
        <w:jc w:val="both"/>
        <w:rPr>
          <w:color w:val="1A1A1A"/>
          <w:sz w:val="22"/>
          <w:szCs w:val="22"/>
        </w:rPr>
      </w:pPr>
    </w:p>
    <w:p w14:paraId="5FA04F0F" w14:textId="77777777" w:rsidR="005F096C" w:rsidRDefault="005F096C" w:rsidP="005F096C">
      <w:pPr>
        <w:widowControl w:val="0"/>
        <w:jc w:val="center"/>
        <w:rPr>
          <w:b/>
          <w:color w:val="1A1A1A"/>
          <w:sz w:val="22"/>
          <w:szCs w:val="22"/>
        </w:rPr>
      </w:pPr>
      <w:r>
        <w:rPr>
          <w:b/>
          <w:color w:val="1A1A1A"/>
          <w:sz w:val="22"/>
          <w:szCs w:val="22"/>
        </w:rPr>
        <w:t>PLAYER SCHOLARSHIP</w:t>
      </w:r>
    </w:p>
    <w:p w14:paraId="2405D20F" w14:textId="77777777" w:rsidR="005F096C" w:rsidRDefault="005F096C" w:rsidP="005F096C">
      <w:pPr>
        <w:widowControl w:val="0"/>
        <w:jc w:val="both"/>
        <w:rPr>
          <w:sz w:val="22"/>
          <w:szCs w:val="22"/>
        </w:rPr>
      </w:pPr>
      <w:r>
        <w:rPr>
          <w:sz w:val="22"/>
          <w:szCs w:val="22"/>
        </w:rPr>
        <w:t xml:space="preserve">Sierra Mountain Little League will not deny any child a chance to play baseball due to financial hardship. SMLL will make available either full or partial scholarships. A request for a scholarship for a player member must be done by completing a letter of request by the parent or guardian of the player member and will be presented to the Board of Directors for approval. </w:t>
      </w:r>
    </w:p>
    <w:p w14:paraId="0E585A9A" w14:textId="77777777" w:rsidR="005F096C" w:rsidRDefault="005F096C" w:rsidP="005F096C">
      <w:pPr>
        <w:widowControl w:val="0"/>
        <w:jc w:val="both"/>
        <w:rPr>
          <w:b/>
          <w:sz w:val="22"/>
          <w:szCs w:val="22"/>
        </w:rPr>
      </w:pPr>
    </w:p>
    <w:p w14:paraId="6E986E8E" w14:textId="77777777" w:rsidR="005F096C" w:rsidRDefault="005F096C" w:rsidP="005F096C">
      <w:pPr>
        <w:widowControl w:val="0"/>
        <w:jc w:val="center"/>
        <w:rPr>
          <w:b/>
          <w:sz w:val="22"/>
          <w:szCs w:val="22"/>
        </w:rPr>
      </w:pPr>
      <w:r>
        <w:rPr>
          <w:b/>
          <w:sz w:val="22"/>
          <w:szCs w:val="22"/>
        </w:rPr>
        <w:lastRenderedPageBreak/>
        <w:t>ADVERTISING FIELD AND WEB</w:t>
      </w:r>
    </w:p>
    <w:p w14:paraId="68D628A8" w14:textId="63023411" w:rsidR="005F096C" w:rsidRDefault="005F096C" w:rsidP="005F096C">
      <w:pPr>
        <w:widowControl w:val="0"/>
        <w:jc w:val="both"/>
        <w:rPr>
          <w:sz w:val="22"/>
          <w:szCs w:val="22"/>
        </w:rPr>
      </w:pPr>
      <w:r>
        <w:rPr>
          <w:sz w:val="22"/>
          <w:szCs w:val="22"/>
          <w:u w:val="single"/>
        </w:rPr>
        <w:t>Business Sponsorship 3’x8’ vinyl sign</w:t>
      </w:r>
      <w:r>
        <w:rPr>
          <w:sz w:val="22"/>
          <w:szCs w:val="22"/>
        </w:rPr>
        <w:t xml:space="preserve">: design your own sign for $250.00. </w:t>
      </w:r>
      <w:del w:id="10" w:author="Scott Michel" w:date="2019-11-08T08:55:00Z">
        <w:r w:rsidDel="004E36EC">
          <w:rPr>
            <w:sz w:val="22"/>
            <w:szCs w:val="22"/>
          </w:rPr>
          <w:delText>Renewal of existing advertising sign: $150.00 -this</w:delText>
        </w:r>
      </w:del>
      <w:ins w:id="11" w:author="Scott Michel" w:date="2019-11-08T08:55:00Z">
        <w:r w:rsidR="004E36EC">
          <w:rPr>
            <w:sz w:val="22"/>
            <w:szCs w:val="22"/>
          </w:rPr>
          <w:t>This</w:t>
        </w:r>
      </w:ins>
      <w:r>
        <w:rPr>
          <w:sz w:val="22"/>
          <w:szCs w:val="22"/>
        </w:rPr>
        <w:t xml:space="preserve"> includes advertising on our league website and Facebook page.  </w:t>
      </w:r>
    </w:p>
    <w:p w14:paraId="7AE2A499" w14:textId="77777777" w:rsidR="005F096C" w:rsidDel="004E36EC" w:rsidRDefault="005F096C" w:rsidP="005F096C">
      <w:pPr>
        <w:widowControl w:val="0"/>
        <w:jc w:val="both"/>
        <w:rPr>
          <w:del w:id="12" w:author="Scott Michel" w:date="2019-11-08T08:55:00Z"/>
          <w:sz w:val="22"/>
          <w:szCs w:val="22"/>
        </w:rPr>
      </w:pPr>
    </w:p>
    <w:p w14:paraId="63D16D2D" w14:textId="32D230F5" w:rsidR="005F096C" w:rsidDel="004E36EC" w:rsidRDefault="005F096C" w:rsidP="005F096C">
      <w:pPr>
        <w:widowControl w:val="0"/>
        <w:jc w:val="both"/>
        <w:rPr>
          <w:del w:id="13" w:author="Scott Michel" w:date="2019-11-08T08:55:00Z"/>
          <w:sz w:val="22"/>
          <w:szCs w:val="22"/>
        </w:rPr>
      </w:pPr>
      <w:del w:id="14" w:author="Scott Michel" w:date="2019-11-08T08:55:00Z">
        <w:r w:rsidDel="004E36EC">
          <w:rPr>
            <w:sz w:val="22"/>
            <w:szCs w:val="22"/>
            <w:u w:val="single"/>
          </w:rPr>
          <w:delText>Family Sponsorship 3’x3’ vinyl sign</w:delText>
        </w:r>
        <w:r w:rsidDel="004E36EC">
          <w:rPr>
            <w:sz w:val="22"/>
            <w:szCs w:val="22"/>
          </w:rPr>
          <w:delText>:  $100 Sign example “Good Luck (player names)! Love John and Jane Doe $100.” Renewal: $60.</w:delText>
        </w:r>
      </w:del>
    </w:p>
    <w:p w14:paraId="74565141" w14:textId="77777777" w:rsidR="005F096C" w:rsidRDefault="005F096C" w:rsidP="005F096C">
      <w:pPr>
        <w:widowControl w:val="0"/>
        <w:jc w:val="both"/>
        <w:rPr>
          <w:sz w:val="22"/>
          <w:szCs w:val="22"/>
        </w:rPr>
      </w:pPr>
    </w:p>
    <w:p w14:paraId="2E7818C2" w14:textId="77777777" w:rsidR="005F096C" w:rsidRDefault="005F096C" w:rsidP="005F096C">
      <w:pPr>
        <w:widowControl w:val="0"/>
        <w:jc w:val="both"/>
        <w:rPr>
          <w:sz w:val="22"/>
          <w:szCs w:val="22"/>
        </w:rPr>
      </w:pPr>
      <w:r>
        <w:rPr>
          <w:sz w:val="22"/>
          <w:szCs w:val="22"/>
          <w:u w:val="single"/>
        </w:rPr>
        <w:t>Team Sponsorship:</w:t>
      </w:r>
      <w:r>
        <w:rPr>
          <w:sz w:val="22"/>
          <w:szCs w:val="22"/>
        </w:rPr>
        <w:t xml:space="preserve"> $500 will include the name of donator on the back of the jersey, a vinyl sign, website advertisement, and acknowledgement during Minor A and Major games. </w:t>
      </w:r>
    </w:p>
    <w:p w14:paraId="505AA4EA" w14:textId="77777777" w:rsidR="005F096C" w:rsidRDefault="005F096C" w:rsidP="005F096C">
      <w:pPr>
        <w:widowControl w:val="0"/>
        <w:rPr>
          <w:sz w:val="22"/>
          <w:szCs w:val="22"/>
        </w:rPr>
      </w:pPr>
    </w:p>
    <w:p w14:paraId="40758810" w14:textId="77777777" w:rsidR="005F096C" w:rsidRDefault="005F096C" w:rsidP="005F096C">
      <w:pPr>
        <w:widowControl w:val="0"/>
        <w:jc w:val="both"/>
        <w:rPr>
          <w:b/>
          <w:sz w:val="22"/>
          <w:szCs w:val="22"/>
        </w:rPr>
      </w:pPr>
    </w:p>
    <w:p w14:paraId="77F1AC98" w14:textId="77777777" w:rsidR="005F096C" w:rsidRDefault="005F096C" w:rsidP="005F096C">
      <w:pPr>
        <w:widowControl w:val="0"/>
        <w:jc w:val="center"/>
        <w:rPr>
          <w:b/>
          <w:sz w:val="22"/>
          <w:szCs w:val="22"/>
          <w:u w:val="single"/>
        </w:rPr>
      </w:pPr>
      <w:r>
        <w:rPr>
          <w:b/>
          <w:sz w:val="22"/>
          <w:szCs w:val="22"/>
          <w:u w:val="single"/>
        </w:rPr>
        <w:t>SECTION IV</w:t>
      </w:r>
    </w:p>
    <w:p w14:paraId="0D773ACF" w14:textId="77777777" w:rsidR="005F096C" w:rsidRDefault="005F096C" w:rsidP="005F096C">
      <w:pPr>
        <w:widowControl w:val="0"/>
        <w:ind w:hanging="360"/>
        <w:jc w:val="center"/>
        <w:rPr>
          <w:b/>
          <w:sz w:val="22"/>
          <w:szCs w:val="22"/>
        </w:rPr>
      </w:pPr>
      <w:r>
        <w:rPr>
          <w:b/>
          <w:sz w:val="22"/>
          <w:szCs w:val="22"/>
        </w:rPr>
        <w:t>MANAGERS, COACHES AND OTHER VOLUNTEERS</w:t>
      </w:r>
    </w:p>
    <w:p w14:paraId="3217C6C8" w14:textId="77777777" w:rsidR="005F096C" w:rsidRDefault="005F096C" w:rsidP="005F096C">
      <w:pPr>
        <w:jc w:val="both"/>
        <w:rPr>
          <w:sz w:val="22"/>
          <w:szCs w:val="22"/>
        </w:rPr>
      </w:pPr>
      <w:r>
        <w:rPr>
          <w:sz w:val="22"/>
          <w:szCs w:val="22"/>
        </w:rPr>
        <w:t xml:space="preserve">All managers and coaches are responsible to help on announced workdays and also to clean and rake the field following their respective games and practices. Managers and coaches from the home team should work together to line and mark the fields before the games, and also to return equipment and bases to the storage room after games. </w:t>
      </w:r>
    </w:p>
    <w:p w14:paraId="5531A73E" w14:textId="77777777" w:rsidR="005F096C" w:rsidRDefault="005F096C" w:rsidP="005F096C">
      <w:pPr>
        <w:jc w:val="both"/>
        <w:rPr>
          <w:sz w:val="22"/>
          <w:szCs w:val="22"/>
        </w:rPr>
      </w:pPr>
    </w:p>
    <w:p w14:paraId="6CE9E564" w14:textId="77777777" w:rsidR="005F096C" w:rsidRDefault="005F096C" w:rsidP="005F096C">
      <w:pPr>
        <w:widowControl w:val="0"/>
        <w:jc w:val="both"/>
        <w:rPr>
          <w:sz w:val="22"/>
          <w:szCs w:val="22"/>
        </w:rPr>
      </w:pPr>
      <w:r>
        <w:rPr>
          <w:sz w:val="22"/>
          <w:szCs w:val="22"/>
        </w:rPr>
        <w:t>Managers and Coaches must attend one (1) board meeting per calendar year. It is the Manager’s responsibility to ensure that his/her team is properly represented at a meeting.</w:t>
      </w:r>
    </w:p>
    <w:p w14:paraId="64120E6F" w14:textId="77777777" w:rsidR="005F096C" w:rsidRDefault="005F096C" w:rsidP="005F096C">
      <w:pPr>
        <w:widowControl w:val="0"/>
        <w:jc w:val="both"/>
        <w:rPr>
          <w:sz w:val="22"/>
          <w:szCs w:val="22"/>
        </w:rPr>
      </w:pPr>
    </w:p>
    <w:p w14:paraId="23C0A1C0" w14:textId="77777777" w:rsidR="005F096C" w:rsidRDefault="005F096C" w:rsidP="005F096C">
      <w:pPr>
        <w:widowControl w:val="0"/>
        <w:jc w:val="both"/>
        <w:rPr>
          <w:ins w:id="15" w:author="Ryan S" w:date="2018-12-03T12:56:00Z"/>
          <w:sz w:val="22"/>
          <w:szCs w:val="22"/>
        </w:rPr>
      </w:pPr>
      <w:r>
        <w:rPr>
          <w:sz w:val="22"/>
          <w:szCs w:val="22"/>
        </w:rPr>
        <w:t xml:space="preserve">To be considered as a coach or manager in the following year, you must express interest in writing via email. </w:t>
      </w:r>
    </w:p>
    <w:p w14:paraId="300A0C08" w14:textId="77777777" w:rsidR="00142FFA" w:rsidRDefault="00142FFA" w:rsidP="005F096C">
      <w:pPr>
        <w:widowControl w:val="0"/>
        <w:jc w:val="both"/>
        <w:rPr>
          <w:ins w:id="16" w:author="Ryan S" w:date="2018-12-03T12:56:00Z"/>
          <w:sz w:val="22"/>
          <w:szCs w:val="22"/>
        </w:rPr>
      </w:pPr>
    </w:p>
    <w:p w14:paraId="0C7C5B1D" w14:textId="77777777" w:rsidR="00142FFA" w:rsidRDefault="00142FFA" w:rsidP="005F096C">
      <w:pPr>
        <w:widowControl w:val="0"/>
        <w:jc w:val="both"/>
        <w:rPr>
          <w:sz w:val="22"/>
          <w:szCs w:val="22"/>
        </w:rPr>
      </w:pPr>
      <w:ins w:id="17" w:author="Ryan S" w:date="2018-12-03T12:56:00Z">
        <w:r>
          <w:rPr>
            <w:sz w:val="22"/>
            <w:szCs w:val="22"/>
          </w:rPr>
          <w:t xml:space="preserve">Managers </w:t>
        </w:r>
      </w:ins>
      <w:ins w:id="18" w:author="Ryan S" w:date="2018-12-03T13:02:00Z">
        <w:r w:rsidR="00B70377">
          <w:rPr>
            <w:sz w:val="22"/>
            <w:szCs w:val="22"/>
          </w:rPr>
          <w:t>will</w:t>
        </w:r>
      </w:ins>
      <w:ins w:id="19" w:author="Ryan S" w:date="2018-12-03T13:00:00Z">
        <w:r>
          <w:rPr>
            <w:sz w:val="22"/>
            <w:szCs w:val="22"/>
          </w:rPr>
          <w:t xml:space="preserve"> be approved by the board and if there are more managers than there are teams,</w:t>
        </w:r>
      </w:ins>
      <w:ins w:id="20" w:author="Ryan S" w:date="2018-12-03T13:02:00Z">
        <w:r w:rsidR="00B70377">
          <w:rPr>
            <w:sz w:val="22"/>
            <w:szCs w:val="22"/>
          </w:rPr>
          <w:t xml:space="preserve"> they</w:t>
        </w:r>
      </w:ins>
      <w:ins w:id="21" w:author="Ryan S" w:date="2018-12-03T12:56:00Z">
        <w:r>
          <w:rPr>
            <w:sz w:val="22"/>
            <w:szCs w:val="22"/>
          </w:rPr>
          <w:t xml:space="preserve"> </w:t>
        </w:r>
      </w:ins>
      <w:ins w:id="22" w:author="Ryan S" w:date="2018-12-03T13:03:00Z">
        <w:r w:rsidR="00B70377">
          <w:rPr>
            <w:sz w:val="22"/>
            <w:szCs w:val="22"/>
          </w:rPr>
          <w:t xml:space="preserve">will </w:t>
        </w:r>
      </w:ins>
      <w:ins w:id="23" w:author="Ryan S" w:date="2018-12-03T12:56:00Z">
        <w:r>
          <w:rPr>
            <w:sz w:val="22"/>
            <w:szCs w:val="22"/>
          </w:rPr>
          <w:t>be chosen by the board by s</w:t>
        </w:r>
      </w:ins>
      <w:ins w:id="24" w:author="Ryan S" w:date="2018-12-03T12:57:00Z">
        <w:r>
          <w:rPr>
            <w:sz w:val="22"/>
            <w:szCs w:val="22"/>
          </w:rPr>
          <w:t>e</w:t>
        </w:r>
      </w:ins>
      <w:ins w:id="25" w:author="Ryan S" w:date="2018-12-03T12:56:00Z">
        <w:r>
          <w:rPr>
            <w:sz w:val="22"/>
            <w:szCs w:val="22"/>
          </w:rPr>
          <w:t>cret ballot.</w:t>
        </w:r>
      </w:ins>
      <w:ins w:id="26" w:author="Ryan S" w:date="2018-12-03T12:57:00Z">
        <w:r>
          <w:rPr>
            <w:sz w:val="22"/>
            <w:szCs w:val="22"/>
          </w:rPr>
          <w:t xml:space="preserve"> The managers who get the most votes shall be appointed.</w:t>
        </w:r>
      </w:ins>
      <w:ins w:id="27" w:author="Ryan S" w:date="2018-12-03T12:58:00Z">
        <w:r>
          <w:rPr>
            <w:sz w:val="22"/>
            <w:szCs w:val="22"/>
          </w:rPr>
          <w:t xml:space="preserve"> If at the time of vote the number of teams is uncertain</w:t>
        </w:r>
      </w:ins>
      <w:ins w:id="28" w:author="Ryan S" w:date="2018-12-03T13:00:00Z">
        <w:r w:rsidR="00B70377">
          <w:rPr>
            <w:sz w:val="22"/>
            <w:szCs w:val="22"/>
          </w:rPr>
          <w:t xml:space="preserve">, the managers with the most votes will get </w:t>
        </w:r>
      </w:ins>
      <w:ins w:id="29" w:author="Ryan S" w:date="2018-12-03T13:01:00Z">
        <w:r w:rsidR="00B70377">
          <w:rPr>
            <w:sz w:val="22"/>
            <w:szCs w:val="22"/>
          </w:rPr>
          <w:t>priority</w:t>
        </w:r>
      </w:ins>
      <w:ins w:id="30" w:author="Ryan S" w:date="2018-12-03T13:00:00Z">
        <w:r w:rsidR="00B70377">
          <w:rPr>
            <w:sz w:val="22"/>
            <w:szCs w:val="22"/>
          </w:rPr>
          <w:t>.</w:t>
        </w:r>
      </w:ins>
      <w:ins w:id="31" w:author="Ryan S" w:date="2018-12-03T13:01:00Z">
        <w:r w:rsidR="00B70377">
          <w:rPr>
            <w:sz w:val="22"/>
            <w:szCs w:val="22"/>
          </w:rPr>
          <w:t xml:space="preserve"> Coaches must be approved by </w:t>
        </w:r>
      </w:ins>
      <w:ins w:id="32" w:author="Ryan S" w:date="2018-12-03T13:03:00Z">
        <w:r w:rsidR="00B70377">
          <w:rPr>
            <w:sz w:val="22"/>
            <w:szCs w:val="22"/>
          </w:rPr>
          <w:t xml:space="preserve">a majority of </w:t>
        </w:r>
      </w:ins>
      <w:ins w:id="33" w:author="Ryan S" w:date="2018-12-03T13:01:00Z">
        <w:r w:rsidR="00B70377">
          <w:rPr>
            <w:sz w:val="22"/>
            <w:szCs w:val="22"/>
          </w:rPr>
          <w:t>the board. The time of their approval shall</w:t>
        </w:r>
      </w:ins>
      <w:ins w:id="34" w:author="Ryan S" w:date="2018-12-03T13:03:00Z">
        <w:r w:rsidR="00B70377">
          <w:rPr>
            <w:sz w:val="22"/>
            <w:szCs w:val="22"/>
          </w:rPr>
          <w:t xml:space="preserve"> be</w:t>
        </w:r>
      </w:ins>
      <w:ins w:id="35" w:author="Ryan S" w:date="2018-12-03T13:01:00Z">
        <w:r w:rsidR="00B70377">
          <w:rPr>
            <w:sz w:val="22"/>
            <w:szCs w:val="22"/>
          </w:rPr>
          <w:t xml:space="preserve"> specified in the draft methodology. </w:t>
        </w:r>
      </w:ins>
    </w:p>
    <w:p w14:paraId="19C01099" w14:textId="77777777" w:rsidR="005F096C" w:rsidRDefault="005F096C" w:rsidP="005F096C">
      <w:pPr>
        <w:jc w:val="both"/>
        <w:rPr>
          <w:sz w:val="22"/>
          <w:szCs w:val="22"/>
        </w:rPr>
      </w:pPr>
    </w:p>
    <w:p w14:paraId="784985BC" w14:textId="77777777" w:rsidR="005F096C" w:rsidRDefault="005F096C" w:rsidP="005F096C">
      <w:pPr>
        <w:jc w:val="center"/>
        <w:rPr>
          <w:b/>
          <w:sz w:val="22"/>
          <w:szCs w:val="22"/>
          <w:u w:val="single"/>
        </w:rPr>
      </w:pPr>
      <w:r>
        <w:rPr>
          <w:b/>
          <w:sz w:val="22"/>
          <w:szCs w:val="22"/>
          <w:u w:val="single"/>
        </w:rPr>
        <w:t>SECTION V</w:t>
      </w:r>
    </w:p>
    <w:p w14:paraId="379C7A6E" w14:textId="77777777" w:rsidR="005F096C" w:rsidRDefault="005F096C" w:rsidP="005F096C">
      <w:pPr>
        <w:jc w:val="center"/>
        <w:rPr>
          <w:b/>
          <w:sz w:val="22"/>
          <w:szCs w:val="22"/>
        </w:rPr>
      </w:pPr>
      <w:r>
        <w:rPr>
          <w:b/>
          <w:sz w:val="22"/>
          <w:szCs w:val="22"/>
        </w:rPr>
        <w:t>DISCIPLINE</w:t>
      </w:r>
    </w:p>
    <w:p w14:paraId="09118EA1" w14:textId="77777777" w:rsidR="005F096C" w:rsidRDefault="005F096C" w:rsidP="005F096C">
      <w:pPr>
        <w:rPr>
          <w:sz w:val="22"/>
          <w:szCs w:val="22"/>
        </w:rPr>
      </w:pPr>
    </w:p>
    <w:p w14:paraId="0199609A" w14:textId="77777777" w:rsidR="005F096C" w:rsidRDefault="005F096C" w:rsidP="005F096C">
      <w:pPr>
        <w:widowControl w:val="0"/>
        <w:ind w:hanging="360"/>
        <w:jc w:val="center"/>
        <w:rPr>
          <w:b/>
          <w:sz w:val="22"/>
          <w:szCs w:val="22"/>
        </w:rPr>
      </w:pPr>
      <w:r>
        <w:rPr>
          <w:b/>
          <w:sz w:val="22"/>
          <w:szCs w:val="22"/>
        </w:rPr>
        <w:t>MANAGERS, COACHES, PLAYERS, UMPIRES, AND VOLUNTEER CONDUCT</w:t>
      </w:r>
    </w:p>
    <w:p w14:paraId="741BAA91" w14:textId="77777777" w:rsidR="005F096C" w:rsidRDefault="005F096C" w:rsidP="005F096C">
      <w:pPr>
        <w:widowControl w:val="0"/>
        <w:jc w:val="both"/>
        <w:rPr>
          <w:sz w:val="22"/>
          <w:szCs w:val="22"/>
        </w:rPr>
      </w:pPr>
      <w:r>
        <w:rPr>
          <w:sz w:val="22"/>
          <w:szCs w:val="22"/>
        </w:rPr>
        <w:t xml:space="preserve">Any volunteer who is arrested during regular season involving moral turpitude shall report the arrest to the President within 72 hours of the arrest. Any volunteer who is convicted, pleads guilty or no contest, or receives deferred adjudication for such an offense shall also report that event to the President within 72 hours. The President will bring such violations before the Board within 48 hours. </w:t>
      </w:r>
    </w:p>
    <w:p w14:paraId="646B6679" w14:textId="77777777" w:rsidR="005F096C" w:rsidRDefault="005F096C" w:rsidP="005F096C">
      <w:pPr>
        <w:widowControl w:val="0"/>
        <w:jc w:val="both"/>
        <w:rPr>
          <w:sz w:val="22"/>
          <w:szCs w:val="22"/>
        </w:rPr>
      </w:pPr>
    </w:p>
    <w:p w14:paraId="0747279F" w14:textId="77777777" w:rsidR="005F096C" w:rsidRDefault="005F096C" w:rsidP="005F096C">
      <w:pPr>
        <w:widowControl w:val="0"/>
        <w:jc w:val="both"/>
        <w:rPr>
          <w:sz w:val="22"/>
          <w:szCs w:val="22"/>
        </w:rPr>
      </w:pPr>
      <w:r>
        <w:rPr>
          <w:sz w:val="22"/>
          <w:szCs w:val="22"/>
        </w:rPr>
        <w:t xml:space="preserve">Moral turpitude includes but is not limited to: </w:t>
      </w:r>
    </w:p>
    <w:p w14:paraId="4FC7B54F" w14:textId="77777777" w:rsidR="005F096C" w:rsidRDefault="005F096C" w:rsidP="005F096C">
      <w:pPr>
        <w:widowControl w:val="0"/>
        <w:numPr>
          <w:ilvl w:val="0"/>
          <w:numId w:val="11"/>
        </w:numPr>
        <w:jc w:val="both"/>
        <w:rPr>
          <w:sz w:val="22"/>
          <w:szCs w:val="22"/>
        </w:rPr>
      </w:pPr>
      <w:r>
        <w:rPr>
          <w:sz w:val="22"/>
          <w:szCs w:val="22"/>
        </w:rPr>
        <w:t xml:space="preserve">Dishonesty; fraud; deceit, theft, misrepresentation; </w:t>
      </w:r>
    </w:p>
    <w:p w14:paraId="3B837A88" w14:textId="77777777" w:rsidR="005F096C" w:rsidRDefault="005F096C" w:rsidP="005F096C">
      <w:pPr>
        <w:widowControl w:val="0"/>
        <w:numPr>
          <w:ilvl w:val="0"/>
          <w:numId w:val="11"/>
        </w:numPr>
        <w:jc w:val="both"/>
        <w:rPr>
          <w:sz w:val="22"/>
          <w:szCs w:val="22"/>
        </w:rPr>
      </w:pPr>
      <w:r>
        <w:rPr>
          <w:sz w:val="22"/>
          <w:szCs w:val="22"/>
        </w:rPr>
        <w:t xml:space="preserve">Deliberate violence; </w:t>
      </w:r>
    </w:p>
    <w:p w14:paraId="3E007D49" w14:textId="77777777" w:rsidR="005F096C" w:rsidRDefault="005F096C" w:rsidP="005F096C">
      <w:pPr>
        <w:widowControl w:val="0"/>
        <w:numPr>
          <w:ilvl w:val="0"/>
          <w:numId w:val="11"/>
        </w:numPr>
        <w:jc w:val="both"/>
        <w:rPr>
          <w:sz w:val="22"/>
          <w:szCs w:val="22"/>
        </w:rPr>
      </w:pPr>
      <w:r>
        <w:rPr>
          <w:sz w:val="22"/>
          <w:szCs w:val="22"/>
        </w:rPr>
        <w:t xml:space="preserve">Base, vile, or depraved acts that are intended to arouse or gratify the sexual desire of the actor; </w:t>
      </w:r>
    </w:p>
    <w:p w14:paraId="33D3371B" w14:textId="77777777" w:rsidR="005F096C" w:rsidRDefault="005F096C" w:rsidP="005F096C">
      <w:pPr>
        <w:widowControl w:val="0"/>
        <w:numPr>
          <w:ilvl w:val="0"/>
          <w:numId w:val="11"/>
        </w:numPr>
        <w:jc w:val="both"/>
        <w:rPr>
          <w:sz w:val="22"/>
          <w:szCs w:val="22"/>
        </w:rPr>
      </w:pPr>
      <w:r>
        <w:rPr>
          <w:sz w:val="22"/>
          <w:szCs w:val="22"/>
        </w:rPr>
        <w:t xml:space="preserve">Possession, transfer, sale, distribution, or conspiracy to possess, transfer, sell, or distribute any controlled substance defined in Chapter 481 of the Health and Safety Code; </w:t>
      </w:r>
    </w:p>
    <w:p w14:paraId="48F5DBA1" w14:textId="77777777" w:rsidR="005F096C" w:rsidRDefault="005F096C" w:rsidP="005F096C">
      <w:pPr>
        <w:widowControl w:val="0"/>
        <w:numPr>
          <w:ilvl w:val="0"/>
          <w:numId w:val="11"/>
        </w:numPr>
        <w:jc w:val="both"/>
        <w:rPr>
          <w:sz w:val="22"/>
          <w:szCs w:val="22"/>
        </w:rPr>
      </w:pPr>
      <w:r>
        <w:rPr>
          <w:sz w:val="22"/>
          <w:szCs w:val="22"/>
        </w:rPr>
        <w:t xml:space="preserve">Acts constituting public intoxication, operating a motor vehicle while under the influence of alcohol/drugs, or disorderly conduct, if any two or more acts are committed within any 12-month period. </w:t>
      </w:r>
    </w:p>
    <w:p w14:paraId="1AF77AA5" w14:textId="77777777" w:rsidR="005F096C" w:rsidRDefault="005F096C" w:rsidP="005F096C">
      <w:pPr>
        <w:widowControl w:val="0"/>
        <w:jc w:val="both"/>
        <w:rPr>
          <w:sz w:val="22"/>
          <w:szCs w:val="22"/>
        </w:rPr>
      </w:pPr>
    </w:p>
    <w:p w14:paraId="2328C68A" w14:textId="77777777" w:rsidR="005F096C" w:rsidRDefault="005F096C" w:rsidP="005F096C">
      <w:pPr>
        <w:widowControl w:val="0"/>
        <w:jc w:val="both"/>
        <w:rPr>
          <w:sz w:val="22"/>
          <w:szCs w:val="22"/>
        </w:rPr>
      </w:pPr>
      <w:r>
        <w:rPr>
          <w:sz w:val="22"/>
          <w:szCs w:val="22"/>
        </w:rPr>
        <w:t xml:space="preserve">Managers will be responsible for the conduct of themselves, their coaches, team players and parents </w:t>
      </w:r>
      <w:r>
        <w:rPr>
          <w:sz w:val="22"/>
          <w:szCs w:val="22"/>
        </w:rPr>
        <w:lastRenderedPageBreak/>
        <w:t xml:space="preserve">of team members. Managers and coaches will abide by the Coaches Code of Conduct. </w:t>
      </w:r>
    </w:p>
    <w:p w14:paraId="6E555141" w14:textId="77777777" w:rsidR="005F096C" w:rsidRDefault="005F096C" w:rsidP="005F096C">
      <w:pPr>
        <w:widowControl w:val="0"/>
        <w:jc w:val="both"/>
        <w:rPr>
          <w:sz w:val="22"/>
          <w:szCs w:val="22"/>
        </w:rPr>
      </w:pPr>
    </w:p>
    <w:p w14:paraId="5A1B227F" w14:textId="77777777" w:rsidR="005F096C" w:rsidRDefault="005F096C" w:rsidP="005F096C">
      <w:pPr>
        <w:widowControl w:val="0"/>
        <w:jc w:val="both"/>
        <w:rPr>
          <w:sz w:val="22"/>
          <w:szCs w:val="22"/>
        </w:rPr>
      </w:pPr>
      <w:r>
        <w:rPr>
          <w:sz w:val="22"/>
          <w:szCs w:val="22"/>
        </w:rPr>
        <w:t xml:space="preserve">An ejection from a game or league complex of a player, manager, coach, volunteer, parent and/or fan due to unsportsmanlike conduct will be followed up and brought to the attention of the Board of Directors. The meeting will consist of the Board of Directors, manager, coach, volunteer, parents, fan, and/or player and legal guardian of persons involved on case-by-case bases for status review. Upon review of any league violation and/or of unsportsmanlike conduct, any individual and/ or player associated with the Sierra Mountain Little League can have action taken by the Board of Directors. </w:t>
      </w:r>
    </w:p>
    <w:p w14:paraId="5E0753F4" w14:textId="77777777" w:rsidR="005F096C" w:rsidRDefault="005F096C" w:rsidP="005F096C">
      <w:pPr>
        <w:widowControl w:val="0"/>
        <w:jc w:val="both"/>
        <w:rPr>
          <w:sz w:val="22"/>
          <w:szCs w:val="22"/>
        </w:rPr>
      </w:pPr>
    </w:p>
    <w:p w14:paraId="5A2C8E1B" w14:textId="77777777" w:rsidR="005F096C" w:rsidRDefault="005F096C" w:rsidP="005F096C">
      <w:pPr>
        <w:widowControl w:val="0"/>
        <w:jc w:val="both"/>
        <w:rPr>
          <w:sz w:val="22"/>
          <w:szCs w:val="22"/>
        </w:rPr>
      </w:pPr>
      <w:r>
        <w:rPr>
          <w:sz w:val="22"/>
          <w:szCs w:val="22"/>
        </w:rPr>
        <w:t xml:space="preserve">Any person in violation of any of the official Little League Rules and/or rules established in these By-Laws may result in disciplinary action by the Board, in accordance with Little League Rules. The Board may levy additional penalties if deemed necessary. As stated, violations will be brought to the attention of the Board within 48 hours after the President has been notified; however, at the Board’s discretion, serious infractions reported after the 48-hour limitation may be reviewed. Anonymous allegations will be discarded unless they can be documented or corroborated in writing through independent means. Action levels to be taken by the Board of Directors include but are not limited to: </w:t>
      </w:r>
    </w:p>
    <w:p w14:paraId="7A54932C" w14:textId="77777777" w:rsidR="005F096C" w:rsidRDefault="005F096C" w:rsidP="005F096C">
      <w:pPr>
        <w:widowControl w:val="0"/>
        <w:ind w:firstLine="720"/>
        <w:jc w:val="both"/>
        <w:rPr>
          <w:sz w:val="22"/>
          <w:szCs w:val="22"/>
        </w:rPr>
      </w:pPr>
      <w:r>
        <w:rPr>
          <w:sz w:val="22"/>
          <w:szCs w:val="22"/>
        </w:rPr>
        <w:t xml:space="preserve">(1) Consultation by the League President </w:t>
      </w:r>
    </w:p>
    <w:p w14:paraId="199EF85F" w14:textId="77777777" w:rsidR="005F096C" w:rsidRDefault="005F096C" w:rsidP="005F096C">
      <w:pPr>
        <w:widowControl w:val="0"/>
        <w:ind w:left="720"/>
        <w:jc w:val="both"/>
        <w:rPr>
          <w:sz w:val="22"/>
          <w:szCs w:val="22"/>
        </w:rPr>
      </w:pPr>
      <w:r>
        <w:rPr>
          <w:sz w:val="22"/>
          <w:szCs w:val="22"/>
        </w:rPr>
        <w:t xml:space="preserve">(2) Letter of Reprimand from the Board of Directors </w:t>
      </w:r>
    </w:p>
    <w:p w14:paraId="02AB11E2" w14:textId="77777777" w:rsidR="005F096C" w:rsidRDefault="005F096C" w:rsidP="005F096C">
      <w:pPr>
        <w:widowControl w:val="0"/>
        <w:ind w:left="720"/>
        <w:jc w:val="both"/>
        <w:rPr>
          <w:sz w:val="22"/>
          <w:szCs w:val="22"/>
        </w:rPr>
      </w:pPr>
      <w:r>
        <w:rPr>
          <w:sz w:val="22"/>
          <w:szCs w:val="22"/>
        </w:rPr>
        <w:t xml:space="preserve">(3) Suspension as manager/coach for one game </w:t>
      </w:r>
    </w:p>
    <w:p w14:paraId="77D9B582" w14:textId="77777777" w:rsidR="005F096C" w:rsidRDefault="005F096C" w:rsidP="005F096C">
      <w:pPr>
        <w:widowControl w:val="0"/>
        <w:ind w:left="720"/>
        <w:jc w:val="both"/>
        <w:rPr>
          <w:sz w:val="22"/>
          <w:szCs w:val="22"/>
        </w:rPr>
      </w:pPr>
      <w:r>
        <w:rPr>
          <w:sz w:val="22"/>
          <w:szCs w:val="22"/>
        </w:rPr>
        <w:t>(4) Suspension as manager/coach for any part of the remainder of season, including post-season</w:t>
      </w:r>
    </w:p>
    <w:p w14:paraId="76153516" w14:textId="77777777" w:rsidR="005F096C" w:rsidRDefault="005F096C" w:rsidP="005F096C">
      <w:pPr>
        <w:widowControl w:val="0"/>
        <w:ind w:left="720"/>
        <w:jc w:val="both"/>
        <w:rPr>
          <w:sz w:val="22"/>
          <w:szCs w:val="22"/>
        </w:rPr>
      </w:pPr>
      <w:r>
        <w:rPr>
          <w:sz w:val="22"/>
          <w:szCs w:val="22"/>
        </w:rPr>
        <w:t xml:space="preserve">(5) Not favorably considered for future Little League appointments </w:t>
      </w:r>
    </w:p>
    <w:p w14:paraId="26A27D50" w14:textId="77777777" w:rsidR="005F096C" w:rsidRDefault="005F096C" w:rsidP="005F096C">
      <w:pPr>
        <w:widowControl w:val="0"/>
        <w:ind w:left="720"/>
        <w:jc w:val="both"/>
        <w:rPr>
          <w:sz w:val="22"/>
          <w:szCs w:val="22"/>
        </w:rPr>
      </w:pPr>
      <w:r>
        <w:rPr>
          <w:sz w:val="22"/>
          <w:szCs w:val="22"/>
        </w:rPr>
        <w:t>(6) Dismissal from all Sierra Mountain Little League activities</w:t>
      </w:r>
    </w:p>
    <w:p w14:paraId="42AE2454" w14:textId="77777777" w:rsidR="005F096C" w:rsidRDefault="005F096C" w:rsidP="005F096C">
      <w:pPr>
        <w:widowControl w:val="0"/>
        <w:ind w:left="720"/>
        <w:jc w:val="both"/>
        <w:rPr>
          <w:sz w:val="22"/>
          <w:szCs w:val="22"/>
        </w:rPr>
      </w:pPr>
      <w:r>
        <w:rPr>
          <w:sz w:val="22"/>
          <w:szCs w:val="22"/>
        </w:rPr>
        <w:t>(7) $50 Fee for ejection from a game paid by the violator</w:t>
      </w:r>
    </w:p>
    <w:p w14:paraId="2DB4822F" w14:textId="77777777" w:rsidR="005F096C" w:rsidRDefault="005F096C" w:rsidP="005F096C">
      <w:pPr>
        <w:widowControl w:val="0"/>
        <w:jc w:val="both"/>
        <w:rPr>
          <w:sz w:val="22"/>
          <w:szCs w:val="22"/>
        </w:rPr>
      </w:pPr>
    </w:p>
    <w:p w14:paraId="00F30C7C" w14:textId="77777777" w:rsidR="005F096C" w:rsidRDefault="005F096C" w:rsidP="005F096C">
      <w:pPr>
        <w:widowControl w:val="0"/>
        <w:jc w:val="center"/>
        <w:rPr>
          <w:b/>
          <w:sz w:val="22"/>
          <w:szCs w:val="22"/>
        </w:rPr>
      </w:pPr>
      <w:r>
        <w:rPr>
          <w:b/>
          <w:sz w:val="22"/>
          <w:szCs w:val="22"/>
        </w:rPr>
        <w:t>MANAGERS AND COACHES CODE OF CONDUCT</w:t>
      </w:r>
    </w:p>
    <w:p w14:paraId="0732A87F" w14:textId="77777777" w:rsidR="005F096C" w:rsidRDefault="005F096C" w:rsidP="005F096C">
      <w:pPr>
        <w:jc w:val="both"/>
        <w:rPr>
          <w:sz w:val="22"/>
          <w:szCs w:val="22"/>
        </w:rPr>
      </w:pPr>
      <w:r>
        <w:rPr>
          <w:sz w:val="22"/>
          <w:szCs w:val="22"/>
        </w:rPr>
        <w:t xml:space="preserve">As a manager/coach appointed by Sierra Mountain Little League I will understand that this is a privilege that cannot be taken for granted.  The manager/coach is to teach positive values including good sportsmanship, fair game play, and teamwork. </w:t>
      </w:r>
    </w:p>
    <w:p w14:paraId="3D76D380" w14:textId="77777777" w:rsidR="005F096C" w:rsidRDefault="005F096C" w:rsidP="005F096C">
      <w:pPr>
        <w:numPr>
          <w:ilvl w:val="0"/>
          <w:numId w:val="16"/>
        </w:numPr>
        <w:spacing w:before="280"/>
        <w:jc w:val="both"/>
        <w:rPr>
          <w:sz w:val="22"/>
          <w:szCs w:val="22"/>
        </w:rPr>
      </w:pPr>
      <w:r>
        <w:rPr>
          <w:sz w:val="22"/>
          <w:szCs w:val="22"/>
        </w:rPr>
        <w:t>I will lead by example in demonstrating sportsmanship to all my players.</w:t>
      </w:r>
    </w:p>
    <w:p w14:paraId="129C9FCB" w14:textId="77777777" w:rsidR="005F096C" w:rsidRDefault="005F096C" w:rsidP="005F096C">
      <w:pPr>
        <w:numPr>
          <w:ilvl w:val="0"/>
          <w:numId w:val="16"/>
        </w:numPr>
        <w:jc w:val="both"/>
        <w:rPr>
          <w:sz w:val="22"/>
          <w:szCs w:val="22"/>
        </w:rPr>
      </w:pPr>
      <w:r>
        <w:rPr>
          <w:sz w:val="22"/>
          <w:szCs w:val="22"/>
        </w:rPr>
        <w:t>I will place the emotional and physical well</w:t>
      </w:r>
      <w:r w:rsidR="00A16FF9">
        <w:rPr>
          <w:sz w:val="22"/>
          <w:szCs w:val="22"/>
        </w:rPr>
        <w:t>-</w:t>
      </w:r>
      <w:r>
        <w:rPr>
          <w:sz w:val="22"/>
          <w:szCs w:val="22"/>
        </w:rPr>
        <w:t>being of my players ahead of a personal desire to win.</w:t>
      </w:r>
    </w:p>
    <w:p w14:paraId="1DAAF914" w14:textId="77777777" w:rsidR="005F096C" w:rsidRDefault="005F096C" w:rsidP="005F096C">
      <w:pPr>
        <w:numPr>
          <w:ilvl w:val="0"/>
          <w:numId w:val="16"/>
        </w:numPr>
        <w:jc w:val="both"/>
        <w:rPr>
          <w:sz w:val="22"/>
          <w:szCs w:val="22"/>
        </w:rPr>
      </w:pPr>
      <w:r>
        <w:rPr>
          <w:sz w:val="22"/>
          <w:szCs w:val="22"/>
        </w:rPr>
        <w:t>I will treat each player as an individual, remembering the large range of emotional and physical development for the same age group.</w:t>
      </w:r>
    </w:p>
    <w:p w14:paraId="43222EEF" w14:textId="77777777" w:rsidR="005F096C" w:rsidRDefault="005F096C" w:rsidP="005F096C">
      <w:pPr>
        <w:numPr>
          <w:ilvl w:val="0"/>
          <w:numId w:val="16"/>
        </w:numPr>
        <w:jc w:val="both"/>
        <w:rPr>
          <w:sz w:val="22"/>
          <w:szCs w:val="22"/>
        </w:rPr>
      </w:pPr>
      <w:r>
        <w:rPr>
          <w:sz w:val="22"/>
          <w:szCs w:val="22"/>
        </w:rPr>
        <w:t>I will do my best to provide a safe playing situation for my players.</w:t>
      </w:r>
    </w:p>
    <w:p w14:paraId="116F6948" w14:textId="77777777" w:rsidR="005F096C" w:rsidRDefault="005F096C" w:rsidP="005F096C">
      <w:pPr>
        <w:numPr>
          <w:ilvl w:val="0"/>
          <w:numId w:val="16"/>
        </w:numPr>
        <w:jc w:val="both"/>
        <w:rPr>
          <w:sz w:val="22"/>
          <w:szCs w:val="22"/>
        </w:rPr>
      </w:pPr>
      <w:r>
        <w:rPr>
          <w:sz w:val="22"/>
          <w:szCs w:val="22"/>
        </w:rPr>
        <w:t>I promise to take time to organize practices that are fun and challenging for all my players.</w:t>
      </w:r>
    </w:p>
    <w:p w14:paraId="7A26BC8E" w14:textId="77777777" w:rsidR="005F096C" w:rsidRDefault="005F096C" w:rsidP="005F096C">
      <w:pPr>
        <w:numPr>
          <w:ilvl w:val="0"/>
          <w:numId w:val="16"/>
        </w:numPr>
        <w:jc w:val="both"/>
        <w:rPr>
          <w:sz w:val="22"/>
          <w:szCs w:val="22"/>
        </w:rPr>
      </w:pPr>
      <w:r>
        <w:rPr>
          <w:sz w:val="22"/>
          <w:szCs w:val="22"/>
        </w:rPr>
        <w:t>I will learn the rules of Little League Baseball and teach them to my players.</w:t>
      </w:r>
    </w:p>
    <w:p w14:paraId="3B1C85C7" w14:textId="77777777" w:rsidR="005F096C" w:rsidRDefault="005F096C" w:rsidP="005F096C">
      <w:pPr>
        <w:numPr>
          <w:ilvl w:val="0"/>
          <w:numId w:val="16"/>
        </w:numPr>
        <w:jc w:val="both"/>
        <w:rPr>
          <w:sz w:val="22"/>
          <w:szCs w:val="22"/>
        </w:rPr>
      </w:pPr>
      <w:r>
        <w:rPr>
          <w:sz w:val="22"/>
          <w:szCs w:val="22"/>
        </w:rPr>
        <w:t>I will follow all rules set forth by Little League International and Sierra Mountain Little League.</w:t>
      </w:r>
    </w:p>
    <w:p w14:paraId="5044F63D" w14:textId="77777777" w:rsidR="005F096C" w:rsidRDefault="005F096C" w:rsidP="005F096C">
      <w:pPr>
        <w:numPr>
          <w:ilvl w:val="0"/>
          <w:numId w:val="16"/>
        </w:numPr>
        <w:jc w:val="both"/>
        <w:rPr>
          <w:sz w:val="22"/>
          <w:szCs w:val="22"/>
        </w:rPr>
      </w:pPr>
      <w:r>
        <w:rPr>
          <w:sz w:val="22"/>
          <w:szCs w:val="22"/>
        </w:rPr>
        <w:t>I will educate myself on the latest coaching techniques appropriate to the age group I coach and present them to my players in a positive manner.</w:t>
      </w:r>
    </w:p>
    <w:p w14:paraId="00A75EED" w14:textId="77777777" w:rsidR="005F096C" w:rsidRDefault="005F096C" w:rsidP="005F096C">
      <w:pPr>
        <w:numPr>
          <w:ilvl w:val="0"/>
          <w:numId w:val="16"/>
        </w:numPr>
        <w:jc w:val="both"/>
        <w:rPr>
          <w:sz w:val="22"/>
          <w:szCs w:val="22"/>
        </w:rPr>
      </w:pPr>
      <w:r>
        <w:rPr>
          <w:sz w:val="22"/>
          <w:szCs w:val="22"/>
        </w:rPr>
        <w:t>I will demand that my players never criticize their own teammates or intentionally embarrass or humiliate players of the opposing team.</w:t>
      </w:r>
    </w:p>
    <w:p w14:paraId="2FF158A1" w14:textId="77777777" w:rsidR="005F096C" w:rsidRDefault="005F096C" w:rsidP="005F096C">
      <w:pPr>
        <w:numPr>
          <w:ilvl w:val="0"/>
          <w:numId w:val="16"/>
        </w:numPr>
        <w:jc w:val="both"/>
        <w:rPr>
          <w:sz w:val="22"/>
          <w:szCs w:val="22"/>
        </w:rPr>
      </w:pPr>
      <w:r>
        <w:rPr>
          <w:sz w:val="22"/>
          <w:szCs w:val="22"/>
        </w:rPr>
        <w:t>I will provide a sports environment for my players that emphasize teamwork over individual recognition.</w:t>
      </w:r>
    </w:p>
    <w:p w14:paraId="58E1EA9C" w14:textId="77777777" w:rsidR="005F096C" w:rsidRDefault="005F096C" w:rsidP="005F096C">
      <w:pPr>
        <w:numPr>
          <w:ilvl w:val="0"/>
          <w:numId w:val="16"/>
        </w:numPr>
        <w:jc w:val="both"/>
        <w:rPr>
          <w:sz w:val="22"/>
          <w:szCs w:val="22"/>
        </w:rPr>
      </w:pPr>
      <w:r>
        <w:rPr>
          <w:sz w:val="22"/>
          <w:szCs w:val="22"/>
        </w:rPr>
        <w:lastRenderedPageBreak/>
        <w:t>I will maintain a team atmosphere that is free of drugs, tobacco, alcohol, and language and will refrain from their use at all youth-included Little League events.</w:t>
      </w:r>
    </w:p>
    <w:p w14:paraId="6DF24B02" w14:textId="77777777" w:rsidR="005F096C" w:rsidRDefault="005F096C" w:rsidP="005F096C">
      <w:pPr>
        <w:numPr>
          <w:ilvl w:val="0"/>
          <w:numId w:val="16"/>
        </w:numPr>
        <w:jc w:val="both"/>
        <w:rPr>
          <w:sz w:val="22"/>
          <w:szCs w:val="22"/>
        </w:rPr>
      </w:pPr>
      <w:r>
        <w:rPr>
          <w:sz w:val="22"/>
          <w:szCs w:val="22"/>
        </w:rPr>
        <w:t>I will remember that I am a manager/coach and that the game is for the children, not adults.</w:t>
      </w:r>
    </w:p>
    <w:p w14:paraId="03347647" w14:textId="77777777" w:rsidR="005F096C" w:rsidRDefault="005F096C" w:rsidP="005F096C">
      <w:pPr>
        <w:numPr>
          <w:ilvl w:val="0"/>
          <w:numId w:val="16"/>
        </w:numPr>
        <w:jc w:val="both"/>
        <w:rPr>
          <w:sz w:val="22"/>
          <w:szCs w:val="22"/>
        </w:rPr>
      </w:pPr>
      <w:r>
        <w:rPr>
          <w:sz w:val="22"/>
          <w:szCs w:val="22"/>
        </w:rPr>
        <w:t xml:space="preserve">In the event I am unable to attend a little league fundraiser or event, I will appoint someone to act in my absence. </w:t>
      </w:r>
    </w:p>
    <w:p w14:paraId="0EAA40A9" w14:textId="77777777" w:rsidR="005F096C" w:rsidRDefault="005F096C" w:rsidP="005F096C">
      <w:pPr>
        <w:numPr>
          <w:ilvl w:val="0"/>
          <w:numId w:val="16"/>
        </w:numPr>
        <w:spacing w:after="280"/>
        <w:jc w:val="both"/>
        <w:rPr>
          <w:sz w:val="22"/>
          <w:szCs w:val="22"/>
        </w:rPr>
      </w:pPr>
      <w:r>
        <w:rPr>
          <w:sz w:val="22"/>
          <w:szCs w:val="22"/>
        </w:rPr>
        <w:t>I will remember the umpire's word is final, represents all authority on the field, and is the final decision; for a good umpire knows the rules of the game and can apply them in action and split</w:t>
      </w:r>
      <w:r w:rsidR="00A16FF9">
        <w:rPr>
          <w:sz w:val="22"/>
          <w:szCs w:val="22"/>
        </w:rPr>
        <w:t>-</w:t>
      </w:r>
      <w:r>
        <w:rPr>
          <w:sz w:val="22"/>
          <w:szCs w:val="22"/>
        </w:rPr>
        <w:t xml:space="preserve">second judgment. </w:t>
      </w:r>
    </w:p>
    <w:p w14:paraId="347F5616" w14:textId="77777777" w:rsidR="005F096C" w:rsidRDefault="005F096C" w:rsidP="005F096C">
      <w:pPr>
        <w:spacing w:after="280"/>
        <w:jc w:val="both"/>
        <w:rPr>
          <w:sz w:val="22"/>
          <w:szCs w:val="22"/>
        </w:rPr>
      </w:pPr>
      <w:r>
        <w:rPr>
          <w:sz w:val="22"/>
          <w:szCs w:val="22"/>
        </w:rPr>
        <w:t xml:space="preserve">Failure to follow any aspect of this code of conduct may result disciplinary action as deemed appropriate by Sierra Mountain Little League Board of Directors. </w:t>
      </w:r>
    </w:p>
    <w:p w14:paraId="14164770" w14:textId="77777777" w:rsidR="005F096C" w:rsidRDefault="005F096C" w:rsidP="005F096C">
      <w:pPr>
        <w:widowControl w:val="0"/>
        <w:jc w:val="center"/>
        <w:rPr>
          <w:b/>
          <w:sz w:val="22"/>
          <w:szCs w:val="22"/>
        </w:rPr>
      </w:pPr>
      <w:r>
        <w:rPr>
          <w:b/>
          <w:sz w:val="22"/>
          <w:szCs w:val="22"/>
        </w:rPr>
        <w:t>PLAYER CODE OF CONDUCT</w:t>
      </w:r>
    </w:p>
    <w:p w14:paraId="35BF4511" w14:textId="77777777" w:rsidR="005F096C" w:rsidRDefault="005F096C" w:rsidP="005F096C">
      <w:pPr>
        <w:widowControl w:val="0"/>
        <w:jc w:val="both"/>
        <w:rPr>
          <w:sz w:val="22"/>
          <w:szCs w:val="22"/>
        </w:rPr>
      </w:pPr>
      <w:r>
        <w:rPr>
          <w:sz w:val="22"/>
          <w:szCs w:val="22"/>
        </w:rPr>
        <w:t xml:space="preserve">Players are expected to adhere to the Sierra Mountain Little League’s Player Code of Conduct for sportsmanship and conduct. Failure to adhere to these guidelines may result in disciplinary action. </w:t>
      </w:r>
    </w:p>
    <w:p w14:paraId="05C96B8E" w14:textId="77777777" w:rsidR="005F096C" w:rsidRDefault="005F096C" w:rsidP="005F096C">
      <w:pPr>
        <w:widowControl w:val="0"/>
        <w:jc w:val="both"/>
        <w:rPr>
          <w:sz w:val="22"/>
          <w:szCs w:val="22"/>
        </w:rPr>
      </w:pPr>
    </w:p>
    <w:p w14:paraId="1B2FD9EA" w14:textId="77777777" w:rsidR="005F096C" w:rsidRDefault="005F096C" w:rsidP="005F096C">
      <w:pPr>
        <w:widowControl w:val="0"/>
        <w:jc w:val="both"/>
        <w:rPr>
          <w:sz w:val="22"/>
          <w:szCs w:val="22"/>
        </w:rPr>
      </w:pPr>
      <w:r>
        <w:rPr>
          <w:sz w:val="22"/>
          <w:szCs w:val="22"/>
        </w:rPr>
        <w:t xml:space="preserve">Disciplinary action for player misconduct is covered in the Sierra Mountain Little League Player Code of Conduct. </w:t>
      </w:r>
    </w:p>
    <w:p w14:paraId="15C7A9BF" w14:textId="77777777" w:rsidR="005F096C" w:rsidRDefault="005F096C" w:rsidP="005F096C">
      <w:pPr>
        <w:widowControl w:val="0"/>
        <w:jc w:val="both"/>
        <w:rPr>
          <w:sz w:val="22"/>
          <w:szCs w:val="22"/>
        </w:rPr>
      </w:pPr>
    </w:p>
    <w:p w14:paraId="27C7BFA8" w14:textId="77777777" w:rsidR="005F096C" w:rsidRDefault="005F096C" w:rsidP="005F096C">
      <w:pPr>
        <w:widowControl w:val="0"/>
        <w:jc w:val="both"/>
        <w:rPr>
          <w:sz w:val="22"/>
          <w:szCs w:val="22"/>
        </w:rPr>
      </w:pPr>
      <w:r>
        <w:rPr>
          <w:sz w:val="22"/>
          <w:szCs w:val="22"/>
        </w:rPr>
        <w:t>A manager may immediately bench or remove a child for disciplinary reasons or misconduct and notify the Player Agent and League President within 24 hours of instance. If a child is benched, the manager shall include the child’s name and a notation regarding the manager’s action on the roster that is given to the scorekeeper and plate umpire. The manager shall also notify the player’s parent(s) or guardian.</w:t>
      </w:r>
    </w:p>
    <w:p w14:paraId="35105D82" w14:textId="77777777" w:rsidR="005F096C" w:rsidRDefault="005F096C" w:rsidP="005F096C">
      <w:pPr>
        <w:widowControl w:val="0"/>
        <w:jc w:val="both"/>
        <w:rPr>
          <w:sz w:val="22"/>
          <w:szCs w:val="22"/>
        </w:rPr>
      </w:pPr>
    </w:p>
    <w:p w14:paraId="4FE01706" w14:textId="77777777" w:rsidR="005F096C" w:rsidRDefault="005F096C" w:rsidP="005F096C">
      <w:pPr>
        <w:widowControl w:val="0"/>
        <w:jc w:val="both"/>
        <w:rPr>
          <w:sz w:val="22"/>
          <w:szCs w:val="22"/>
        </w:rPr>
      </w:pPr>
      <w:r>
        <w:rPr>
          <w:sz w:val="22"/>
          <w:szCs w:val="22"/>
        </w:rPr>
        <w:t>All levied actions to players, coaches and managers will be made a matter of record by the league secretary. Chronic offenders of minor infractions will be dealt with more severely as the violations accumulate at the discretion of the Board of Directors.</w:t>
      </w:r>
    </w:p>
    <w:p w14:paraId="62E01001" w14:textId="77777777" w:rsidR="005F096C" w:rsidRDefault="005F096C" w:rsidP="005F096C">
      <w:pPr>
        <w:widowControl w:val="0"/>
        <w:jc w:val="both"/>
        <w:rPr>
          <w:sz w:val="22"/>
          <w:szCs w:val="22"/>
        </w:rPr>
      </w:pPr>
    </w:p>
    <w:p w14:paraId="48D2D380" w14:textId="77777777" w:rsidR="005F096C" w:rsidRDefault="005F096C" w:rsidP="005F096C">
      <w:pPr>
        <w:widowControl w:val="0"/>
        <w:jc w:val="center"/>
        <w:rPr>
          <w:b/>
          <w:sz w:val="22"/>
          <w:szCs w:val="22"/>
        </w:rPr>
      </w:pPr>
      <w:r>
        <w:rPr>
          <w:b/>
          <w:sz w:val="22"/>
          <w:szCs w:val="22"/>
        </w:rPr>
        <w:t>PLAYER CODE OF CONDUCT AGREEMENT</w:t>
      </w:r>
    </w:p>
    <w:p w14:paraId="5B08A6DF" w14:textId="77777777" w:rsidR="005F096C" w:rsidRDefault="005F096C" w:rsidP="005F096C">
      <w:pPr>
        <w:widowControl w:val="0"/>
        <w:jc w:val="both"/>
        <w:rPr>
          <w:sz w:val="22"/>
          <w:szCs w:val="22"/>
        </w:rPr>
      </w:pPr>
      <w:r>
        <w:rPr>
          <w:sz w:val="22"/>
          <w:szCs w:val="22"/>
        </w:rPr>
        <w:t>Because I, ________________________, am a part of Sierra Mountain Little</w:t>
      </w:r>
      <w:r>
        <w:rPr>
          <w:b/>
          <w:sz w:val="22"/>
          <w:szCs w:val="22"/>
        </w:rPr>
        <w:t xml:space="preserve"> </w:t>
      </w:r>
      <w:r>
        <w:rPr>
          <w:sz w:val="22"/>
          <w:szCs w:val="22"/>
        </w:rPr>
        <w:t xml:space="preserve">League, I understand and will adhere to the following standards: </w:t>
      </w:r>
    </w:p>
    <w:p w14:paraId="75F69CE3" w14:textId="77777777" w:rsidR="005F096C" w:rsidRDefault="005F096C" w:rsidP="005F096C">
      <w:pPr>
        <w:widowControl w:val="0"/>
        <w:numPr>
          <w:ilvl w:val="0"/>
          <w:numId w:val="17"/>
        </w:numPr>
        <w:jc w:val="both"/>
        <w:rPr>
          <w:sz w:val="22"/>
          <w:szCs w:val="22"/>
        </w:rPr>
      </w:pPr>
      <w:r>
        <w:rPr>
          <w:sz w:val="22"/>
          <w:szCs w:val="22"/>
        </w:rPr>
        <w:t>I pledge to be responsible for my participation by following the Player Code of Conduct</w:t>
      </w:r>
    </w:p>
    <w:p w14:paraId="10EDB58A" w14:textId="77777777" w:rsidR="005F096C" w:rsidRDefault="005F096C" w:rsidP="005F096C">
      <w:pPr>
        <w:widowControl w:val="0"/>
        <w:numPr>
          <w:ilvl w:val="0"/>
          <w:numId w:val="17"/>
        </w:numPr>
        <w:jc w:val="both"/>
        <w:rPr>
          <w:sz w:val="22"/>
          <w:szCs w:val="22"/>
        </w:rPr>
      </w:pPr>
      <w:r>
        <w:rPr>
          <w:sz w:val="22"/>
          <w:szCs w:val="22"/>
        </w:rPr>
        <w:t xml:space="preserve">I agree to practice good sportsmanship at all times, to win without boasting, lose without excuse, and never quit. </w:t>
      </w:r>
    </w:p>
    <w:p w14:paraId="0A5A3964" w14:textId="77777777" w:rsidR="005F096C" w:rsidRDefault="005F096C" w:rsidP="005F096C">
      <w:pPr>
        <w:widowControl w:val="0"/>
        <w:numPr>
          <w:ilvl w:val="0"/>
          <w:numId w:val="17"/>
        </w:numPr>
        <w:jc w:val="both"/>
        <w:rPr>
          <w:sz w:val="22"/>
          <w:szCs w:val="22"/>
        </w:rPr>
      </w:pPr>
      <w:r>
        <w:rPr>
          <w:sz w:val="22"/>
          <w:szCs w:val="22"/>
        </w:rPr>
        <w:t xml:space="preserve">I will compete to the best of my abilities; during every pitch, during every game. </w:t>
      </w:r>
    </w:p>
    <w:p w14:paraId="42586507" w14:textId="77777777" w:rsidR="005F096C" w:rsidRDefault="005F096C" w:rsidP="005F096C">
      <w:pPr>
        <w:widowControl w:val="0"/>
        <w:numPr>
          <w:ilvl w:val="0"/>
          <w:numId w:val="17"/>
        </w:numPr>
        <w:jc w:val="both"/>
        <w:rPr>
          <w:sz w:val="22"/>
          <w:szCs w:val="22"/>
        </w:rPr>
      </w:pPr>
      <w:r>
        <w:rPr>
          <w:sz w:val="22"/>
          <w:szCs w:val="22"/>
        </w:rPr>
        <w:t xml:space="preserve">I will show hustle to every position when taking or leaving the field of play from the point of leaving or entering the dugout. </w:t>
      </w:r>
    </w:p>
    <w:p w14:paraId="5428A41E" w14:textId="77777777" w:rsidR="005F096C" w:rsidRDefault="005F096C" w:rsidP="005F096C">
      <w:pPr>
        <w:widowControl w:val="0"/>
        <w:numPr>
          <w:ilvl w:val="0"/>
          <w:numId w:val="17"/>
        </w:numPr>
        <w:jc w:val="both"/>
        <w:rPr>
          <w:sz w:val="22"/>
          <w:szCs w:val="22"/>
        </w:rPr>
      </w:pPr>
      <w:r>
        <w:rPr>
          <w:sz w:val="22"/>
          <w:szCs w:val="22"/>
        </w:rPr>
        <w:t xml:space="preserve">I agree to attend and participate in all scheduled games and practices when reasonably possible. </w:t>
      </w:r>
    </w:p>
    <w:p w14:paraId="362D064A" w14:textId="77777777" w:rsidR="005F096C" w:rsidRDefault="005F096C" w:rsidP="005F096C">
      <w:pPr>
        <w:widowControl w:val="0"/>
        <w:numPr>
          <w:ilvl w:val="0"/>
          <w:numId w:val="17"/>
        </w:numPr>
        <w:jc w:val="both"/>
        <w:rPr>
          <w:sz w:val="22"/>
          <w:szCs w:val="22"/>
        </w:rPr>
      </w:pPr>
      <w:r>
        <w:rPr>
          <w:sz w:val="22"/>
          <w:szCs w:val="22"/>
        </w:rPr>
        <w:t xml:space="preserve">I will never throw a bat or equipment in anger, I agree to be aware of safety, and will follow team and league rules to ensure safe play. </w:t>
      </w:r>
    </w:p>
    <w:p w14:paraId="7857143B" w14:textId="77777777" w:rsidR="005F096C" w:rsidRDefault="005F096C" w:rsidP="005F096C">
      <w:pPr>
        <w:widowControl w:val="0"/>
        <w:numPr>
          <w:ilvl w:val="0"/>
          <w:numId w:val="17"/>
        </w:numPr>
        <w:jc w:val="both"/>
        <w:rPr>
          <w:sz w:val="22"/>
          <w:szCs w:val="22"/>
        </w:rPr>
      </w:pPr>
      <w:r>
        <w:rPr>
          <w:sz w:val="22"/>
          <w:szCs w:val="22"/>
        </w:rPr>
        <w:t xml:space="preserve">I will treat my coaches, teammates, family members, fans, umpires, and opponents with respect at all times. </w:t>
      </w:r>
    </w:p>
    <w:p w14:paraId="3FB002FC" w14:textId="77777777" w:rsidR="005F096C" w:rsidRDefault="005F096C" w:rsidP="005F096C">
      <w:pPr>
        <w:widowControl w:val="0"/>
        <w:numPr>
          <w:ilvl w:val="0"/>
          <w:numId w:val="17"/>
        </w:numPr>
        <w:jc w:val="both"/>
        <w:rPr>
          <w:sz w:val="22"/>
          <w:szCs w:val="22"/>
        </w:rPr>
      </w:pPr>
      <w:r>
        <w:rPr>
          <w:sz w:val="22"/>
          <w:szCs w:val="22"/>
        </w:rPr>
        <w:t xml:space="preserve">I agree to my coach’s authority and will participate and communicate positively with my coach and teammates. </w:t>
      </w:r>
    </w:p>
    <w:p w14:paraId="5E6F5895" w14:textId="77777777" w:rsidR="005F096C" w:rsidRDefault="005F096C" w:rsidP="005F096C">
      <w:pPr>
        <w:widowControl w:val="0"/>
        <w:numPr>
          <w:ilvl w:val="0"/>
          <w:numId w:val="17"/>
        </w:numPr>
        <w:jc w:val="both"/>
        <w:rPr>
          <w:sz w:val="22"/>
          <w:szCs w:val="22"/>
        </w:rPr>
      </w:pPr>
      <w:r>
        <w:rPr>
          <w:sz w:val="22"/>
          <w:szCs w:val="22"/>
        </w:rPr>
        <w:t>I will not argue umpires calls and understand that umpire decisions are non-debatable</w:t>
      </w:r>
    </w:p>
    <w:p w14:paraId="70A64091" w14:textId="77777777" w:rsidR="005F096C" w:rsidRDefault="005F096C" w:rsidP="005F096C">
      <w:pPr>
        <w:widowControl w:val="0"/>
        <w:numPr>
          <w:ilvl w:val="0"/>
          <w:numId w:val="17"/>
        </w:numPr>
        <w:jc w:val="both"/>
        <w:rPr>
          <w:sz w:val="22"/>
          <w:szCs w:val="22"/>
        </w:rPr>
      </w:pPr>
      <w:r>
        <w:rPr>
          <w:sz w:val="22"/>
          <w:szCs w:val="22"/>
        </w:rPr>
        <w:t xml:space="preserve">I agree to exercise self-control at all times, refraining from foul language and setting a positive </w:t>
      </w:r>
      <w:r>
        <w:rPr>
          <w:sz w:val="22"/>
          <w:szCs w:val="22"/>
        </w:rPr>
        <w:lastRenderedPageBreak/>
        <w:t xml:space="preserve">example for others to follow. </w:t>
      </w:r>
    </w:p>
    <w:p w14:paraId="3507DEDB" w14:textId="77777777" w:rsidR="005F096C" w:rsidRDefault="005F096C" w:rsidP="005F096C">
      <w:pPr>
        <w:widowControl w:val="0"/>
        <w:numPr>
          <w:ilvl w:val="0"/>
          <w:numId w:val="17"/>
        </w:numPr>
        <w:jc w:val="both"/>
        <w:rPr>
          <w:sz w:val="22"/>
          <w:szCs w:val="22"/>
        </w:rPr>
      </w:pPr>
      <w:r>
        <w:rPr>
          <w:sz w:val="22"/>
          <w:szCs w:val="22"/>
        </w:rPr>
        <w:t xml:space="preserve">I agree to support and encourage my teammates, and to always try my best to try keep a positive attitude. </w:t>
      </w:r>
    </w:p>
    <w:p w14:paraId="09FD4BDB" w14:textId="77777777" w:rsidR="005F096C" w:rsidRDefault="005F096C" w:rsidP="005F096C">
      <w:pPr>
        <w:widowControl w:val="0"/>
        <w:jc w:val="both"/>
        <w:rPr>
          <w:sz w:val="22"/>
          <w:szCs w:val="22"/>
        </w:rPr>
      </w:pPr>
    </w:p>
    <w:p w14:paraId="5553D14C" w14:textId="77777777" w:rsidR="005F096C" w:rsidRDefault="005F096C" w:rsidP="005F096C">
      <w:pPr>
        <w:widowControl w:val="0"/>
        <w:jc w:val="center"/>
        <w:rPr>
          <w:b/>
          <w:sz w:val="22"/>
          <w:szCs w:val="22"/>
        </w:rPr>
      </w:pPr>
      <w:r>
        <w:rPr>
          <w:b/>
          <w:sz w:val="22"/>
          <w:szCs w:val="22"/>
        </w:rPr>
        <w:t>SPECTATOR CODE OF CONDUCT</w:t>
      </w:r>
    </w:p>
    <w:p w14:paraId="0B91280E" w14:textId="77777777" w:rsidR="005F096C" w:rsidRDefault="005F096C" w:rsidP="005F096C">
      <w:pPr>
        <w:widowControl w:val="0"/>
        <w:numPr>
          <w:ilvl w:val="0"/>
          <w:numId w:val="13"/>
        </w:numPr>
        <w:jc w:val="both"/>
        <w:rPr>
          <w:sz w:val="22"/>
          <w:szCs w:val="22"/>
        </w:rPr>
      </w:pPr>
      <w:r>
        <w:rPr>
          <w:sz w:val="22"/>
          <w:szCs w:val="22"/>
        </w:rPr>
        <w:t xml:space="preserve">No heckling Umpires, Managers, Coaches, or Players on the opposing team. </w:t>
      </w:r>
    </w:p>
    <w:p w14:paraId="5ABA5396" w14:textId="77777777" w:rsidR="005F096C" w:rsidRDefault="005F096C" w:rsidP="005F096C">
      <w:pPr>
        <w:widowControl w:val="0"/>
        <w:numPr>
          <w:ilvl w:val="0"/>
          <w:numId w:val="13"/>
        </w:numPr>
        <w:jc w:val="both"/>
        <w:rPr>
          <w:sz w:val="22"/>
          <w:szCs w:val="22"/>
        </w:rPr>
      </w:pPr>
      <w:r>
        <w:rPr>
          <w:sz w:val="22"/>
          <w:szCs w:val="22"/>
        </w:rPr>
        <w:t xml:space="preserve">Only those working are allowed in the snack bar and the score booth. </w:t>
      </w:r>
    </w:p>
    <w:p w14:paraId="39258BAB" w14:textId="77777777" w:rsidR="005F096C" w:rsidRDefault="005F096C" w:rsidP="005F096C">
      <w:pPr>
        <w:widowControl w:val="0"/>
        <w:numPr>
          <w:ilvl w:val="0"/>
          <w:numId w:val="13"/>
        </w:numPr>
        <w:jc w:val="both"/>
        <w:rPr>
          <w:sz w:val="22"/>
          <w:szCs w:val="22"/>
        </w:rPr>
      </w:pPr>
      <w:r>
        <w:rPr>
          <w:sz w:val="22"/>
          <w:szCs w:val="22"/>
        </w:rPr>
        <w:t>No dogs, alcohol, or tobacco of any type are allowed at Sierra Mountain Little League Field or any other playing or practice facility at any time. All Managers, Coaches, Board Members, and volunteers are to enforce this policy any time they see a violation.</w:t>
      </w:r>
    </w:p>
    <w:p w14:paraId="706BE15B" w14:textId="77777777" w:rsidR="005F096C" w:rsidRDefault="005F096C" w:rsidP="005F096C">
      <w:pPr>
        <w:widowControl w:val="0"/>
        <w:numPr>
          <w:ilvl w:val="0"/>
          <w:numId w:val="13"/>
        </w:numPr>
        <w:jc w:val="both"/>
        <w:rPr>
          <w:sz w:val="22"/>
          <w:szCs w:val="22"/>
        </w:rPr>
      </w:pPr>
      <w:r>
        <w:rPr>
          <w:sz w:val="22"/>
          <w:szCs w:val="22"/>
        </w:rPr>
        <w:t>Players and Roster Coaches are the only ones allowed in the dugout. No food is allowed in the dugout.</w:t>
      </w:r>
    </w:p>
    <w:p w14:paraId="75B14FC6" w14:textId="77777777" w:rsidR="005F096C" w:rsidRDefault="005F096C" w:rsidP="005F096C">
      <w:pPr>
        <w:widowControl w:val="0"/>
        <w:numPr>
          <w:ilvl w:val="0"/>
          <w:numId w:val="13"/>
        </w:numPr>
        <w:jc w:val="both"/>
        <w:rPr>
          <w:sz w:val="22"/>
          <w:szCs w:val="22"/>
        </w:rPr>
      </w:pPr>
      <w:r>
        <w:rPr>
          <w:sz w:val="22"/>
          <w:szCs w:val="22"/>
        </w:rPr>
        <w:t>Observe all posted signs. Players and spectators should be alert at all time for foul balls and errant throws.</w:t>
      </w:r>
    </w:p>
    <w:p w14:paraId="2E4E588A" w14:textId="77777777" w:rsidR="005F096C" w:rsidRDefault="005F096C" w:rsidP="005F096C">
      <w:pPr>
        <w:widowControl w:val="0"/>
        <w:numPr>
          <w:ilvl w:val="0"/>
          <w:numId w:val="13"/>
        </w:numPr>
        <w:jc w:val="both"/>
        <w:rPr>
          <w:sz w:val="22"/>
          <w:szCs w:val="22"/>
        </w:rPr>
      </w:pPr>
      <w:r>
        <w:rPr>
          <w:sz w:val="22"/>
          <w:szCs w:val="22"/>
        </w:rPr>
        <w:t>Failure to comply with the above may result in expulsion from the Sierra Mountain Little League Field.</w:t>
      </w:r>
    </w:p>
    <w:p w14:paraId="0EA7787B" w14:textId="77777777" w:rsidR="005F096C" w:rsidRDefault="005F096C" w:rsidP="005F096C">
      <w:pPr>
        <w:widowControl w:val="0"/>
        <w:numPr>
          <w:ilvl w:val="0"/>
          <w:numId w:val="13"/>
        </w:numPr>
        <w:jc w:val="both"/>
        <w:rPr>
          <w:sz w:val="22"/>
          <w:szCs w:val="22"/>
        </w:rPr>
      </w:pPr>
      <w:r>
        <w:rPr>
          <w:sz w:val="22"/>
          <w:szCs w:val="22"/>
        </w:rPr>
        <w:t xml:space="preserve">Disruptive parents will be barred from future league activities. Disruptive coaches will be Subject to discipline from the SMLL Board. Disruptive parents and spectators must leave the facility immediately upon request from an umpire or a member of the league’s board of directors. </w:t>
      </w:r>
    </w:p>
    <w:p w14:paraId="49C5D210" w14:textId="77777777" w:rsidR="005F096C" w:rsidRDefault="005F096C" w:rsidP="005F096C">
      <w:pPr>
        <w:widowControl w:val="0"/>
        <w:numPr>
          <w:ilvl w:val="0"/>
          <w:numId w:val="13"/>
        </w:numPr>
        <w:jc w:val="both"/>
        <w:rPr>
          <w:sz w:val="22"/>
          <w:szCs w:val="22"/>
        </w:rPr>
      </w:pPr>
      <w:r>
        <w:rPr>
          <w:sz w:val="22"/>
          <w:szCs w:val="22"/>
        </w:rPr>
        <w:t>Spectators are not to address the umpire or loudly comment on the umpire’s calls during games. Any concerns should be addressed to the team’s Manager, who has the sole authority to address the umpire. The official scorer may address the umpire about scoring concerns, as necessary.</w:t>
      </w:r>
    </w:p>
    <w:p w14:paraId="45187F50" w14:textId="77777777" w:rsidR="005F096C" w:rsidRDefault="005F096C" w:rsidP="005F096C">
      <w:pPr>
        <w:widowControl w:val="0"/>
        <w:ind w:left="360"/>
        <w:jc w:val="both"/>
        <w:rPr>
          <w:sz w:val="22"/>
          <w:szCs w:val="22"/>
        </w:rPr>
      </w:pPr>
    </w:p>
    <w:p w14:paraId="57D8EF30" w14:textId="77777777" w:rsidR="005F096C" w:rsidRDefault="005F096C" w:rsidP="005F096C">
      <w:pPr>
        <w:widowControl w:val="0"/>
        <w:ind w:left="360"/>
        <w:jc w:val="center"/>
        <w:rPr>
          <w:b/>
          <w:sz w:val="22"/>
          <w:szCs w:val="22"/>
        </w:rPr>
      </w:pPr>
      <w:r>
        <w:rPr>
          <w:b/>
          <w:sz w:val="22"/>
          <w:szCs w:val="22"/>
        </w:rPr>
        <w:t>SPORT PARENT CODE OF CONDUCT</w:t>
      </w:r>
    </w:p>
    <w:p w14:paraId="385CD716" w14:textId="77777777" w:rsidR="005F096C" w:rsidRDefault="005F096C" w:rsidP="005F096C">
      <w:pPr>
        <w:widowControl w:val="0"/>
        <w:jc w:val="both"/>
        <w:rPr>
          <w:color w:val="221E1F"/>
          <w:sz w:val="22"/>
          <w:szCs w:val="22"/>
        </w:rPr>
      </w:pPr>
      <w:r>
        <w:rPr>
          <w:color w:val="221E1F"/>
          <w:sz w:val="22"/>
          <w:szCs w:val="22"/>
        </w:rPr>
        <w:t>We, the Sierra Mountain Little League, have implemented the following Sport Parent Code of Conduct for the important message it holds about the proper role of parents in supporting their child in sports. Parents must read, understand and sign this form prior to their children participating in our league. Any parent guilty of improper conduct at any game or practice will be asked to leave the sports facility and parking lot area and be suspended from the following game. Repeat violations may cause a multiple game suspension, or the season forfeiture of the privilege of attending all games.</w:t>
      </w:r>
    </w:p>
    <w:p w14:paraId="5CB427E1" w14:textId="77777777" w:rsidR="005F096C" w:rsidRDefault="005F096C" w:rsidP="005F096C">
      <w:pPr>
        <w:widowControl w:val="0"/>
        <w:jc w:val="both"/>
        <w:rPr>
          <w:b/>
          <w:i/>
          <w:sz w:val="22"/>
          <w:szCs w:val="22"/>
        </w:rPr>
      </w:pPr>
      <w:r>
        <w:rPr>
          <w:b/>
          <w:i/>
          <w:sz w:val="22"/>
          <w:szCs w:val="22"/>
        </w:rPr>
        <w:t>Preamble</w:t>
      </w:r>
    </w:p>
    <w:p w14:paraId="066AC81F" w14:textId="77777777" w:rsidR="005F096C" w:rsidRDefault="005F096C" w:rsidP="005F096C">
      <w:pPr>
        <w:widowControl w:val="0"/>
        <w:jc w:val="both"/>
        <w:rPr>
          <w:color w:val="221E1F"/>
          <w:sz w:val="22"/>
          <w:szCs w:val="22"/>
        </w:rPr>
      </w:pPr>
      <w:r>
        <w:rPr>
          <w:color w:val="221E1F"/>
          <w:sz w:val="22"/>
          <w:szCs w:val="22"/>
        </w:rPr>
        <w:t>The essential elements of character building and ethics in sports are embodied in the concept of sportsmanship and six core principles:</w:t>
      </w:r>
    </w:p>
    <w:p w14:paraId="498BF785" w14:textId="77777777" w:rsidR="005F096C" w:rsidRDefault="005F096C" w:rsidP="005F096C">
      <w:pPr>
        <w:widowControl w:val="0"/>
        <w:ind w:left="720"/>
        <w:jc w:val="both"/>
        <w:rPr>
          <w:color w:val="221E1F"/>
          <w:sz w:val="22"/>
          <w:szCs w:val="22"/>
        </w:rPr>
      </w:pPr>
      <w:r>
        <w:rPr>
          <w:color w:val="221E1F"/>
          <w:sz w:val="22"/>
          <w:szCs w:val="22"/>
        </w:rPr>
        <w:t>• Trustworthiness,</w:t>
      </w:r>
    </w:p>
    <w:p w14:paraId="19A3943E" w14:textId="77777777" w:rsidR="005F096C" w:rsidRDefault="005F096C" w:rsidP="005F096C">
      <w:pPr>
        <w:widowControl w:val="0"/>
        <w:ind w:left="720"/>
        <w:jc w:val="both"/>
        <w:rPr>
          <w:color w:val="221E1F"/>
          <w:sz w:val="22"/>
          <w:szCs w:val="22"/>
        </w:rPr>
      </w:pPr>
      <w:r>
        <w:rPr>
          <w:color w:val="221E1F"/>
          <w:sz w:val="22"/>
          <w:szCs w:val="22"/>
        </w:rPr>
        <w:t>• Respect,</w:t>
      </w:r>
    </w:p>
    <w:p w14:paraId="337AC9B8" w14:textId="77777777" w:rsidR="005F096C" w:rsidRDefault="005F096C" w:rsidP="005F096C">
      <w:pPr>
        <w:widowControl w:val="0"/>
        <w:ind w:left="720"/>
        <w:jc w:val="both"/>
        <w:rPr>
          <w:color w:val="221E1F"/>
          <w:sz w:val="22"/>
          <w:szCs w:val="22"/>
        </w:rPr>
      </w:pPr>
      <w:r>
        <w:rPr>
          <w:color w:val="221E1F"/>
          <w:sz w:val="22"/>
          <w:szCs w:val="22"/>
        </w:rPr>
        <w:t>• Responsibility,</w:t>
      </w:r>
    </w:p>
    <w:p w14:paraId="08995E5B" w14:textId="77777777" w:rsidR="005F096C" w:rsidRDefault="005F096C" w:rsidP="005F096C">
      <w:pPr>
        <w:widowControl w:val="0"/>
        <w:ind w:left="720"/>
        <w:jc w:val="both"/>
        <w:rPr>
          <w:color w:val="221E1F"/>
          <w:sz w:val="22"/>
          <w:szCs w:val="22"/>
        </w:rPr>
      </w:pPr>
      <w:r>
        <w:rPr>
          <w:color w:val="221E1F"/>
          <w:sz w:val="22"/>
          <w:szCs w:val="22"/>
        </w:rPr>
        <w:t>• Fairness,</w:t>
      </w:r>
    </w:p>
    <w:p w14:paraId="7EC5799C" w14:textId="77777777" w:rsidR="005F096C" w:rsidRDefault="005F096C" w:rsidP="005F096C">
      <w:pPr>
        <w:widowControl w:val="0"/>
        <w:ind w:left="720"/>
        <w:jc w:val="both"/>
        <w:rPr>
          <w:color w:val="221E1F"/>
          <w:sz w:val="22"/>
          <w:szCs w:val="22"/>
        </w:rPr>
      </w:pPr>
      <w:r>
        <w:rPr>
          <w:color w:val="221E1F"/>
          <w:sz w:val="22"/>
          <w:szCs w:val="22"/>
        </w:rPr>
        <w:t>• Caring, and</w:t>
      </w:r>
    </w:p>
    <w:p w14:paraId="78D74A7B" w14:textId="77777777" w:rsidR="005F096C" w:rsidRDefault="005F096C" w:rsidP="005F096C">
      <w:pPr>
        <w:widowControl w:val="0"/>
        <w:ind w:left="720"/>
        <w:jc w:val="both"/>
        <w:rPr>
          <w:color w:val="221E1F"/>
          <w:sz w:val="22"/>
          <w:szCs w:val="22"/>
        </w:rPr>
      </w:pPr>
      <w:r>
        <w:rPr>
          <w:color w:val="221E1F"/>
          <w:sz w:val="22"/>
          <w:szCs w:val="22"/>
        </w:rPr>
        <w:t>• Good citizenship</w:t>
      </w:r>
    </w:p>
    <w:p w14:paraId="765157C7" w14:textId="77777777" w:rsidR="005F096C" w:rsidRDefault="005F096C" w:rsidP="005F096C">
      <w:pPr>
        <w:widowControl w:val="0"/>
        <w:jc w:val="both"/>
        <w:rPr>
          <w:color w:val="221E1F"/>
          <w:sz w:val="22"/>
          <w:szCs w:val="22"/>
        </w:rPr>
      </w:pPr>
      <w:r>
        <w:rPr>
          <w:color w:val="221E1F"/>
          <w:sz w:val="22"/>
          <w:szCs w:val="22"/>
        </w:rPr>
        <w:t>The highest potential of sports is achieved when competition reflects these “six pillars of character.”</w:t>
      </w:r>
    </w:p>
    <w:p w14:paraId="29A15A51" w14:textId="77777777" w:rsidR="005F096C" w:rsidRDefault="005F096C" w:rsidP="005F096C">
      <w:pPr>
        <w:widowControl w:val="0"/>
        <w:jc w:val="both"/>
        <w:rPr>
          <w:i/>
          <w:sz w:val="22"/>
          <w:szCs w:val="22"/>
        </w:rPr>
      </w:pPr>
      <w:r>
        <w:rPr>
          <w:i/>
          <w:sz w:val="22"/>
          <w:szCs w:val="22"/>
        </w:rPr>
        <w:t>I therefore agree:</w:t>
      </w:r>
    </w:p>
    <w:p w14:paraId="2E1293FE" w14:textId="77777777" w:rsidR="005F096C" w:rsidRDefault="005F096C" w:rsidP="005F096C">
      <w:pPr>
        <w:widowControl w:val="0"/>
        <w:ind w:firstLine="720"/>
        <w:jc w:val="both"/>
        <w:rPr>
          <w:color w:val="221E1F"/>
          <w:sz w:val="22"/>
          <w:szCs w:val="22"/>
        </w:rPr>
      </w:pPr>
      <w:r>
        <w:rPr>
          <w:color w:val="221E1F"/>
          <w:sz w:val="22"/>
          <w:szCs w:val="22"/>
        </w:rPr>
        <w:t>1. I will not force my child to participate in sports.</w:t>
      </w:r>
    </w:p>
    <w:p w14:paraId="19C44474" w14:textId="77777777" w:rsidR="005F096C" w:rsidRDefault="005F096C" w:rsidP="005F096C">
      <w:pPr>
        <w:widowControl w:val="0"/>
        <w:ind w:firstLine="720"/>
        <w:jc w:val="both"/>
        <w:rPr>
          <w:color w:val="221E1F"/>
          <w:sz w:val="22"/>
          <w:szCs w:val="22"/>
        </w:rPr>
      </w:pPr>
      <w:r>
        <w:rPr>
          <w:color w:val="221E1F"/>
          <w:sz w:val="22"/>
          <w:szCs w:val="22"/>
        </w:rPr>
        <w:t>2. I will remember that children participate to have fun and that the game is for youth, not adults.</w:t>
      </w:r>
    </w:p>
    <w:p w14:paraId="1982CD11" w14:textId="77777777" w:rsidR="005F096C" w:rsidRDefault="005F096C" w:rsidP="005F096C">
      <w:pPr>
        <w:widowControl w:val="0"/>
        <w:ind w:firstLine="720"/>
        <w:jc w:val="both"/>
        <w:rPr>
          <w:color w:val="221E1F"/>
          <w:sz w:val="22"/>
          <w:szCs w:val="22"/>
        </w:rPr>
      </w:pPr>
      <w:r>
        <w:rPr>
          <w:color w:val="221E1F"/>
          <w:sz w:val="22"/>
          <w:szCs w:val="22"/>
        </w:rPr>
        <w:t>3. I will inform the coach of any physical disability or ailment that may affect the safety of my child or the safety of others.</w:t>
      </w:r>
    </w:p>
    <w:p w14:paraId="4A01BE1F" w14:textId="77777777" w:rsidR="005F096C" w:rsidRDefault="005F096C" w:rsidP="005F096C">
      <w:pPr>
        <w:widowControl w:val="0"/>
        <w:ind w:firstLine="720"/>
        <w:jc w:val="both"/>
        <w:rPr>
          <w:color w:val="221E1F"/>
          <w:sz w:val="22"/>
          <w:szCs w:val="22"/>
        </w:rPr>
      </w:pPr>
      <w:r>
        <w:rPr>
          <w:color w:val="221E1F"/>
          <w:sz w:val="22"/>
          <w:szCs w:val="22"/>
        </w:rPr>
        <w:lastRenderedPageBreak/>
        <w:t>4. I will learn the rules of the game and the policies of the league.</w:t>
      </w:r>
    </w:p>
    <w:p w14:paraId="3FE786E6" w14:textId="77777777" w:rsidR="005F096C" w:rsidRDefault="005F096C" w:rsidP="005F096C">
      <w:pPr>
        <w:widowControl w:val="0"/>
        <w:ind w:firstLine="720"/>
        <w:jc w:val="both"/>
        <w:rPr>
          <w:color w:val="221E1F"/>
          <w:sz w:val="22"/>
          <w:szCs w:val="22"/>
        </w:rPr>
      </w:pPr>
      <w:r>
        <w:rPr>
          <w:color w:val="221E1F"/>
          <w:sz w:val="22"/>
          <w:szCs w:val="22"/>
        </w:rPr>
        <w:t>5. I (and my guests) will be a positive role model for my child and encourage sportsmanship by showing respect and courtesy, and by demonstrating positive support for all players, coaches, officials and spectators at every game, practice or other sporting event.</w:t>
      </w:r>
    </w:p>
    <w:p w14:paraId="302F0504" w14:textId="77777777" w:rsidR="005F096C" w:rsidRDefault="005F096C" w:rsidP="005F096C">
      <w:pPr>
        <w:widowControl w:val="0"/>
        <w:ind w:firstLine="720"/>
        <w:jc w:val="both"/>
        <w:rPr>
          <w:color w:val="221E1F"/>
          <w:sz w:val="22"/>
          <w:szCs w:val="22"/>
        </w:rPr>
      </w:pPr>
      <w:r>
        <w:rPr>
          <w:color w:val="221E1F"/>
          <w:sz w:val="22"/>
          <w:szCs w:val="22"/>
        </w:rPr>
        <w:t>6. I (and my guests) will not engage in any kind of unsportsmanlike conduct with any official, coach, player, or parent such as booing and taunting; refusing to shake hands; or using profane language or gestures.</w:t>
      </w:r>
    </w:p>
    <w:p w14:paraId="16E02DAB" w14:textId="77777777" w:rsidR="005F096C" w:rsidRDefault="005F096C" w:rsidP="005F096C">
      <w:pPr>
        <w:widowControl w:val="0"/>
        <w:ind w:firstLine="720"/>
        <w:jc w:val="both"/>
        <w:rPr>
          <w:color w:val="221E1F"/>
          <w:sz w:val="22"/>
          <w:szCs w:val="22"/>
        </w:rPr>
      </w:pPr>
      <w:r>
        <w:rPr>
          <w:color w:val="221E1F"/>
          <w:sz w:val="22"/>
          <w:szCs w:val="22"/>
        </w:rPr>
        <w:t>7. I will not encourage any behaviors or practices that would endanger the health and well</w:t>
      </w:r>
      <w:r w:rsidR="00A16FF9">
        <w:rPr>
          <w:color w:val="221E1F"/>
          <w:sz w:val="22"/>
          <w:szCs w:val="22"/>
        </w:rPr>
        <w:t>-</w:t>
      </w:r>
      <w:r>
        <w:rPr>
          <w:color w:val="221E1F"/>
          <w:sz w:val="22"/>
          <w:szCs w:val="22"/>
        </w:rPr>
        <w:t>being of the athletes.</w:t>
      </w:r>
    </w:p>
    <w:p w14:paraId="3144A9FA" w14:textId="77777777" w:rsidR="005F096C" w:rsidRDefault="005F096C" w:rsidP="005F096C">
      <w:pPr>
        <w:widowControl w:val="0"/>
        <w:ind w:firstLine="720"/>
        <w:jc w:val="both"/>
        <w:rPr>
          <w:color w:val="221E1F"/>
          <w:sz w:val="22"/>
          <w:szCs w:val="22"/>
        </w:rPr>
      </w:pPr>
      <w:r>
        <w:rPr>
          <w:color w:val="221E1F"/>
          <w:sz w:val="22"/>
          <w:szCs w:val="22"/>
        </w:rPr>
        <w:t>8. I will teach my child to play by the rules and to resolve conflicts without resorting to hostility or violence.</w:t>
      </w:r>
    </w:p>
    <w:p w14:paraId="32399FC8" w14:textId="77777777" w:rsidR="005F096C" w:rsidRDefault="005F096C" w:rsidP="005F096C">
      <w:pPr>
        <w:widowControl w:val="0"/>
        <w:ind w:firstLine="720"/>
        <w:jc w:val="both"/>
        <w:rPr>
          <w:color w:val="221E1F"/>
          <w:sz w:val="22"/>
          <w:szCs w:val="22"/>
        </w:rPr>
      </w:pPr>
      <w:r>
        <w:rPr>
          <w:color w:val="221E1F"/>
          <w:sz w:val="22"/>
          <w:szCs w:val="22"/>
        </w:rPr>
        <w:t>9. I will demand that my child treat other players, coaches, officials and spectators with respect regardless of race, creed, color, sex or ability.</w:t>
      </w:r>
    </w:p>
    <w:p w14:paraId="67B38BD4" w14:textId="77777777" w:rsidR="005F096C" w:rsidRDefault="005F096C" w:rsidP="005F096C">
      <w:pPr>
        <w:widowControl w:val="0"/>
        <w:ind w:firstLine="720"/>
        <w:jc w:val="both"/>
        <w:rPr>
          <w:color w:val="221E1F"/>
          <w:sz w:val="22"/>
          <w:szCs w:val="22"/>
        </w:rPr>
      </w:pPr>
      <w:r>
        <w:rPr>
          <w:color w:val="221E1F"/>
          <w:sz w:val="22"/>
          <w:szCs w:val="22"/>
        </w:rPr>
        <w:t xml:space="preserve">10. I will teach my child that doing one’s best is more important than winning, </w:t>
      </w:r>
    </w:p>
    <w:p w14:paraId="6E082B7D" w14:textId="77777777" w:rsidR="005F096C" w:rsidRDefault="005F096C" w:rsidP="005F096C">
      <w:pPr>
        <w:widowControl w:val="0"/>
        <w:ind w:firstLine="720"/>
        <w:jc w:val="both"/>
        <w:rPr>
          <w:strike/>
          <w:color w:val="221E1F"/>
          <w:sz w:val="22"/>
          <w:szCs w:val="22"/>
        </w:rPr>
      </w:pPr>
      <w:r>
        <w:rPr>
          <w:color w:val="221E1F"/>
          <w:sz w:val="22"/>
          <w:szCs w:val="22"/>
        </w:rPr>
        <w:t xml:space="preserve">11. I will praise my child for competing fairly and trying hard. </w:t>
      </w:r>
    </w:p>
    <w:p w14:paraId="4A7954B1" w14:textId="77777777" w:rsidR="005F096C" w:rsidRDefault="005F096C" w:rsidP="005F096C">
      <w:pPr>
        <w:widowControl w:val="0"/>
        <w:ind w:firstLine="720"/>
        <w:jc w:val="both"/>
        <w:rPr>
          <w:color w:val="221E1F"/>
          <w:sz w:val="22"/>
          <w:szCs w:val="22"/>
        </w:rPr>
      </w:pPr>
      <w:r>
        <w:rPr>
          <w:color w:val="221E1F"/>
          <w:sz w:val="22"/>
          <w:szCs w:val="22"/>
        </w:rPr>
        <w:t>12. I will never ridicule or yell at my child or other participants for making a mistake or losing a competition.</w:t>
      </w:r>
    </w:p>
    <w:p w14:paraId="2BB2F4ED" w14:textId="77777777" w:rsidR="005F096C" w:rsidRDefault="005F096C" w:rsidP="005F096C">
      <w:pPr>
        <w:widowControl w:val="0"/>
        <w:ind w:firstLine="720"/>
        <w:jc w:val="both"/>
        <w:rPr>
          <w:color w:val="221E1F"/>
          <w:sz w:val="22"/>
          <w:szCs w:val="22"/>
        </w:rPr>
      </w:pPr>
      <w:r>
        <w:rPr>
          <w:color w:val="221E1F"/>
          <w:sz w:val="22"/>
          <w:szCs w:val="22"/>
        </w:rPr>
        <w:t>13. I will emphasize skill development and practices and how they benefit my child over winning. I will also de-emphasize games and competition in the lower age groups.</w:t>
      </w:r>
    </w:p>
    <w:p w14:paraId="0B6AEDC9" w14:textId="77777777" w:rsidR="005F096C" w:rsidRDefault="005F096C" w:rsidP="005F096C">
      <w:pPr>
        <w:widowControl w:val="0"/>
        <w:ind w:firstLine="720"/>
        <w:jc w:val="both"/>
        <w:rPr>
          <w:color w:val="221E1F"/>
          <w:sz w:val="22"/>
          <w:szCs w:val="22"/>
        </w:rPr>
      </w:pPr>
      <w:r>
        <w:rPr>
          <w:color w:val="221E1F"/>
          <w:sz w:val="22"/>
          <w:szCs w:val="22"/>
        </w:rPr>
        <w:t xml:space="preserve">14. I will promote the emotional and physical </w:t>
      </w:r>
      <w:proofErr w:type="spellStart"/>
      <w:r>
        <w:rPr>
          <w:color w:val="221E1F"/>
          <w:sz w:val="22"/>
          <w:szCs w:val="22"/>
        </w:rPr>
        <w:t>well being</w:t>
      </w:r>
      <w:proofErr w:type="spellEnd"/>
      <w:r>
        <w:rPr>
          <w:color w:val="221E1F"/>
          <w:sz w:val="22"/>
          <w:szCs w:val="22"/>
        </w:rPr>
        <w:t xml:space="preserve"> of the athletes ahead of any personal desire I may have for my child to win.</w:t>
      </w:r>
    </w:p>
    <w:p w14:paraId="2030E8A6" w14:textId="77777777" w:rsidR="005F096C" w:rsidRDefault="005F096C" w:rsidP="005F096C">
      <w:pPr>
        <w:widowControl w:val="0"/>
        <w:ind w:firstLine="720"/>
        <w:jc w:val="both"/>
        <w:rPr>
          <w:color w:val="221E1F"/>
          <w:sz w:val="22"/>
          <w:szCs w:val="22"/>
        </w:rPr>
      </w:pPr>
      <w:r>
        <w:rPr>
          <w:color w:val="221E1F"/>
          <w:sz w:val="22"/>
          <w:szCs w:val="22"/>
        </w:rPr>
        <w:t>15. I will respect the officials and their authority during games and will never question, discuss, or confront coaches at the game field, I will take a cooling off period before the coaches and I decide on a time and place to discuss the incident.</w:t>
      </w:r>
    </w:p>
    <w:p w14:paraId="0F59FDBA" w14:textId="77777777" w:rsidR="005F096C" w:rsidRDefault="005F096C" w:rsidP="005F096C">
      <w:pPr>
        <w:widowControl w:val="0"/>
        <w:ind w:firstLine="720"/>
        <w:jc w:val="both"/>
        <w:rPr>
          <w:color w:val="221E1F"/>
          <w:sz w:val="22"/>
          <w:szCs w:val="22"/>
        </w:rPr>
      </w:pPr>
      <w:r>
        <w:rPr>
          <w:color w:val="221E1F"/>
          <w:sz w:val="22"/>
          <w:szCs w:val="22"/>
        </w:rPr>
        <w:t>16. I will demand a sports environment for my child that is free from drugs, tobacco, and alcohol and I will refrain from their use at all sports events.</w:t>
      </w:r>
    </w:p>
    <w:p w14:paraId="0A677EBF" w14:textId="77777777" w:rsidR="005F096C" w:rsidRDefault="005F096C" w:rsidP="005F096C">
      <w:pPr>
        <w:widowControl w:val="0"/>
        <w:ind w:firstLine="720"/>
        <w:jc w:val="both"/>
        <w:rPr>
          <w:color w:val="221E1F"/>
          <w:sz w:val="22"/>
          <w:szCs w:val="22"/>
        </w:rPr>
      </w:pPr>
      <w:r>
        <w:rPr>
          <w:sz w:val="22"/>
          <w:szCs w:val="22"/>
        </w:rPr>
        <w:t>17. I will refrain from coaching my child or other players during games and practices, unless I am one of the official coaches of the team.</w:t>
      </w:r>
    </w:p>
    <w:p w14:paraId="3F762560" w14:textId="77777777" w:rsidR="005F096C" w:rsidRDefault="005F096C" w:rsidP="005F096C">
      <w:pPr>
        <w:widowControl w:val="0"/>
        <w:jc w:val="both"/>
        <w:rPr>
          <w:sz w:val="22"/>
          <w:szCs w:val="22"/>
        </w:rPr>
      </w:pPr>
    </w:p>
    <w:p w14:paraId="3284B25C" w14:textId="77777777" w:rsidR="005F096C" w:rsidRDefault="005F096C" w:rsidP="005F096C">
      <w:pPr>
        <w:widowControl w:val="0"/>
        <w:jc w:val="both"/>
        <w:rPr>
          <w:sz w:val="22"/>
          <w:szCs w:val="22"/>
        </w:rPr>
      </w:pPr>
    </w:p>
    <w:p w14:paraId="27BB4F23" w14:textId="77777777" w:rsidR="005F096C" w:rsidRDefault="005F096C" w:rsidP="005F096C">
      <w:pPr>
        <w:widowControl w:val="0"/>
        <w:jc w:val="center"/>
        <w:rPr>
          <w:sz w:val="22"/>
          <w:szCs w:val="22"/>
          <w:u w:val="single"/>
        </w:rPr>
      </w:pPr>
      <w:r>
        <w:rPr>
          <w:b/>
          <w:sz w:val="22"/>
          <w:szCs w:val="22"/>
          <w:u w:val="single"/>
        </w:rPr>
        <w:t>SECTION VI</w:t>
      </w:r>
    </w:p>
    <w:p w14:paraId="57D7B1C7" w14:textId="77777777" w:rsidR="005F096C" w:rsidRDefault="005F096C" w:rsidP="005F096C">
      <w:pPr>
        <w:widowControl w:val="0"/>
        <w:jc w:val="center"/>
        <w:rPr>
          <w:b/>
          <w:sz w:val="22"/>
          <w:szCs w:val="22"/>
        </w:rPr>
      </w:pPr>
      <w:r>
        <w:rPr>
          <w:b/>
          <w:sz w:val="22"/>
          <w:szCs w:val="22"/>
        </w:rPr>
        <w:t>UMPIRES</w:t>
      </w:r>
    </w:p>
    <w:p w14:paraId="08CC04C0" w14:textId="77777777" w:rsidR="005F096C" w:rsidRDefault="005F096C" w:rsidP="005F096C">
      <w:pPr>
        <w:widowControl w:val="0"/>
        <w:jc w:val="both"/>
        <w:rPr>
          <w:sz w:val="22"/>
          <w:szCs w:val="22"/>
        </w:rPr>
      </w:pPr>
      <w:r>
        <w:rPr>
          <w:sz w:val="22"/>
          <w:szCs w:val="22"/>
        </w:rPr>
        <w:t xml:space="preserve">Umpiring is one of the most important and often overlooked aspects of the Little League program. The volunteer umpire is as much a part of Little League as the volunteer manager, coach or concession stand worker. According to Little League Baseball, there is no sound reason for paying umpires, or any other person whose services should be provided on a volunteer basis. </w:t>
      </w:r>
      <w:r>
        <w:rPr>
          <w:color w:val="1A1A1A"/>
          <w:sz w:val="22"/>
          <w:szCs w:val="22"/>
        </w:rPr>
        <w:t>All umpires must complete and sign the SMLL Umpire Agreement. Those umpires that desire to be paid, will be paid $25 for behind the plate or $15 on the bases per game</w:t>
      </w:r>
      <w:ins w:id="36" w:author="Ryan S" w:date="2018-11-11T19:08:00Z">
        <w:r w:rsidR="00FC5E6E">
          <w:rPr>
            <w:color w:val="1A1A1A"/>
            <w:sz w:val="22"/>
            <w:szCs w:val="22"/>
          </w:rPr>
          <w:t>, or</w:t>
        </w:r>
      </w:ins>
      <w:ins w:id="37" w:author="Ryan S" w:date="2018-11-11T19:09:00Z">
        <w:r w:rsidR="00FC5E6E">
          <w:rPr>
            <w:color w:val="1A1A1A"/>
            <w:sz w:val="22"/>
            <w:szCs w:val="22"/>
          </w:rPr>
          <w:t xml:space="preserve"> an</w:t>
        </w:r>
      </w:ins>
      <w:ins w:id="38" w:author="Ryan S" w:date="2018-11-11T19:08:00Z">
        <w:r w:rsidR="00FC5E6E">
          <w:rPr>
            <w:color w:val="1A1A1A"/>
            <w:sz w:val="22"/>
            <w:szCs w:val="22"/>
          </w:rPr>
          <w:t xml:space="preserve"> amount determined by the board at a later date</w:t>
        </w:r>
      </w:ins>
      <w:r>
        <w:rPr>
          <w:color w:val="1A1A1A"/>
          <w:sz w:val="22"/>
          <w:szCs w:val="22"/>
        </w:rPr>
        <w:t>.</w:t>
      </w:r>
    </w:p>
    <w:p w14:paraId="15DEEAFB" w14:textId="77777777" w:rsidR="005F096C" w:rsidRDefault="005F096C" w:rsidP="005F096C">
      <w:pPr>
        <w:widowControl w:val="0"/>
        <w:jc w:val="both"/>
        <w:rPr>
          <w:sz w:val="22"/>
          <w:szCs w:val="22"/>
        </w:rPr>
      </w:pPr>
    </w:p>
    <w:p w14:paraId="23E95FA0" w14:textId="77777777" w:rsidR="005F096C" w:rsidRDefault="005F096C" w:rsidP="005F096C">
      <w:pPr>
        <w:widowControl w:val="0"/>
        <w:jc w:val="both"/>
        <w:rPr>
          <w:sz w:val="22"/>
          <w:szCs w:val="22"/>
        </w:rPr>
      </w:pPr>
      <w:r>
        <w:rPr>
          <w:sz w:val="22"/>
          <w:szCs w:val="22"/>
        </w:rPr>
        <w:t xml:space="preserve">While the Board of Directors have agreed with Little League, after extensive discussion, that there may truly be no valid reason to pay umpires, there will be situations during the season to pay a reasonable fee to the home plate umpire. The Board of Directors has given authority to the League President and Umpire-in-Chief to determine a reasonable fee to be paid. A reasonable fee may be paid for umpires when volunteer services cannot be met. </w:t>
      </w:r>
    </w:p>
    <w:p w14:paraId="4B0638B1" w14:textId="77777777" w:rsidR="005F096C" w:rsidRDefault="005F096C" w:rsidP="005F096C">
      <w:pPr>
        <w:widowControl w:val="0"/>
        <w:jc w:val="both"/>
        <w:rPr>
          <w:sz w:val="22"/>
          <w:szCs w:val="22"/>
        </w:rPr>
      </w:pPr>
    </w:p>
    <w:p w14:paraId="48B9C7A6" w14:textId="77777777" w:rsidR="005F096C" w:rsidRDefault="005F096C" w:rsidP="005F096C">
      <w:pPr>
        <w:widowControl w:val="0"/>
        <w:jc w:val="both"/>
        <w:rPr>
          <w:sz w:val="22"/>
          <w:szCs w:val="22"/>
        </w:rPr>
      </w:pPr>
      <w:r>
        <w:rPr>
          <w:sz w:val="22"/>
          <w:szCs w:val="22"/>
        </w:rPr>
        <w:t>The Umpire-in-Chief will make umpiring assignments for all games. Only Sierra Mountain Little League approved managers and coaches, certified umpires or individuals approved by the Umpire-</w:t>
      </w:r>
      <w:r>
        <w:rPr>
          <w:sz w:val="22"/>
          <w:szCs w:val="22"/>
        </w:rPr>
        <w:lastRenderedPageBreak/>
        <w:t>in-Chief will be allowed to umpire both the home plate and bases. Managers and coaches will adhere to the following guidelines:</w:t>
      </w:r>
    </w:p>
    <w:p w14:paraId="1A2D13FB" w14:textId="77777777" w:rsidR="005F096C" w:rsidRDefault="005F096C" w:rsidP="005F096C">
      <w:pPr>
        <w:widowControl w:val="0"/>
        <w:numPr>
          <w:ilvl w:val="0"/>
          <w:numId w:val="12"/>
        </w:numPr>
        <w:jc w:val="both"/>
        <w:rPr>
          <w:sz w:val="22"/>
          <w:szCs w:val="22"/>
        </w:rPr>
      </w:pPr>
      <w:r>
        <w:rPr>
          <w:sz w:val="22"/>
          <w:szCs w:val="22"/>
        </w:rPr>
        <w:t>A qualified umpire is one who knows the rules (SMLL Ground Rules and Little League Rules) and can conduct themselves in accordance with Little League Rules and Regulations. Managers will be given copies of each before the season and are expected to read over them and study them.</w:t>
      </w:r>
    </w:p>
    <w:p w14:paraId="4E645482" w14:textId="5F4B4FEF" w:rsidR="005F096C" w:rsidRDefault="005F096C" w:rsidP="005F096C">
      <w:pPr>
        <w:widowControl w:val="0"/>
        <w:numPr>
          <w:ilvl w:val="0"/>
          <w:numId w:val="12"/>
        </w:numPr>
        <w:jc w:val="both"/>
        <w:rPr>
          <w:sz w:val="22"/>
          <w:szCs w:val="22"/>
        </w:rPr>
      </w:pPr>
      <w:r>
        <w:rPr>
          <w:sz w:val="22"/>
          <w:szCs w:val="22"/>
        </w:rPr>
        <w:t>Exceptions will be permitted by the on</w:t>
      </w:r>
      <w:ins w:id="39" w:author="Scott Michel" w:date="2022-03-28T12:24:00Z">
        <w:r w:rsidR="008132BE">
          <w:rPr>
            <w:sz w:val="22"/>
            <w:szCs w:val="22"/>
          </w:rPr>
          <w:t>-</w:t>
        </w:r>
      </w:ins>
      <w:del w:id="40" w:author="Scott Michel" w:date="2022-03-28T12:24:00Z">
        <w:r w:rsidDel="008132BE">
          <w:rPr>
            <w:sz w:val="22"/>
            <w:szCs w:val="22"/>
          </w:rPr>
          <w:delText xml:space="preserve"> </w:delText>
        </w:r>
      </w:del>
      <w:r>
        <w:rPr>
          <w:sz w:val="22"/>
          <w:szCs w:val="22"/>
        </w:rPr>
        <w:t xml:space="preserve">field managers to appoint emergency substitutes when necessary. </w:t>
      </w:r>
    </w:p>
    <w:p w14:paraId="7A0ACE46" w14:textId="77777777" w:rsidR="005F096C" w:rsidRDefault="005F096C" w:rsidP="005F096C">
      <w:pPr>
        <w:widowControl w:val="0"/>
        <w:numPr>
          <w:ilvl w:val="0"/>
          <w:numId w:val="12"/>
        </w:numPr>
        <w:jc w:val="both"/>
        <w:rPr>
          <w:sz w:val="22"/>
          <w:szCs w:val="22"/>
        </w:rPr>
      </w:pPr>
      <w:r>
        <w:rPr>
          <w:sz w:val="22"/>
          <w:szCs w:val="22"/>
        </w:rPr>
        <w:t xml:space="preserve">The official pitch count log will be the HOME team for rulings on the field by umpires. The HOME team will keep the official pitch count log that must be signed by the umpire and coaches. </w:t>
      </w:r>
    </w:p>
    <w:p w14:paraId="0B984579" w14:textId="77777777" w:rsidR="005F096C" w:rsidRDefault="005F096C" w:rsidP="005F096C">
      <w:pPr>
        <w:widowControl w:val="0"/>
        <w:numPr>
          <w:ilvl w:val="0"/>
          <w:numId w:val="12"/>
        </w:numPr>
        <w:jc w:val="both"/>
        <w:rPr>
          <w:ins w:id="41" w:author="Ryan S" w:date="2018-11-11T19:09:00Z"/>
          <w:sz w:val="22"/>
          <w:szCs w:val="22"/>
        </w:rPr>
      </w:pPr>
      <w:r>
        <w:rPr>
          <w:sz w:val="22"/>
          <w:szCs w:val="22"/>
        </w:rPr>
        <w:t xml:space="preserve">Pitch log sheets will be kept in Pitch Log Binder, located in the snack shed. Scorekeepers MUST return their pitch log to the binder immediately following their home games. All scores and pitch counts MUST be emailed to “scores@sierramountainll.org” within 24 hours. </w:t>
      </w:r>
    </w:p>
    <w:p w14:paraId="6BADF81D" w14:textId="48D7CE9A" w:rsidR="00FC5E6E" w:rsidRDefault="00FC5E6E" w:rsidP="005F096C">
      <w:pPr>
        <w:widowControl w:val="0"/>
        <w:numPr>
          <w:ilvl w:val="0"/>
          <w:numId w:val="12"/>
        </w:numPr>
        <w:jc w:val="both"/>
        <w:rPr>
          <w:sz w:val="22"/>
          <w:szCs w:val="22"/>
        </w:rPr>
      </w:pPr>
      <w:ins w:id="42" w:author="Ryan S" w:date="2018-11-11T19:09:00Z">
        <w:r>
          <w:rPr>
            <w:sz w:val="22"/>
            <w:szCs w:val="22"/>
          </w:rPr>
          <w:t xml:space="preserve">In the event </w:t>
        </w:r>
      </w:ins>
      <w:ins w:id="43" w:author="Ryan S" w:date="2018-11-11T19:10:00Z">
        <w:r>
          <w:rPr>
            <w:sz w:val="22"/>
            <w:szCs w:val="22"/>
          </w:rPr>
          <w:t>umpire</w:t>
        </w:r>
      </w:ins>
      <w:ins w:id="44" w:author="Ryan S" w:date="2018-11-11T19:09:00Z">
        <w:r>
          <w:rPr>
            <w:sz w:val="22"/>
            <w:szCs w:val="22"/>
          </w:rPr>
          <w:t xml:space="preserve"> compensation exceeds IRS</w:t>
        </w:r>
        <w:del w:id="45" w:author="Scott Michel" w:date="2019-11-08T08:58:00Z">
          <w:r w:rsidDel="00E37680">
            <w:rPr>
              <w:sz w:val="22"/>
              <w:szCs w:val="22"/>
            </w:rPr>
            <w:delText xml:space="preserve"> de</w:delText>
          </w:r>
        </w:del>
      </w:ins>
      <w:ins w:id="46" w:author="Ryan S" w:date="2018-11-11T19:10:00Z">
        <w:r>
          <w:rPr>
            <w:sz w:val="22"/>
            <w:szCs w:val="22"/>
          </w:rPr>
          <w:t xml:space="preserve"> </w:t>
        </w:r>
      </w:ins>
      <w:ins w:id="47" w:author="Ryan S" w:date="2018-11-11T19:09:00Z">
        <w:r>
          <w:rPr>
            <w:sz w:val="22"/>
            <w:szCs w:val="22"/>
          </w:rPr>
          <w:t>minimu</w:t>
        </w:r>
      </w:ins>
      <w:ins w:id="48" w:author="Scott Michel" w:date="2019-11-08T08:58:00Z">
        <w:r w:rsidR="00E37680">
          <w:rPr>
            <w:sz w:val="22"/>
            <w:szCs w:val="22"/>
          </w:rPr>
          <w:t>m</w:t>
        </w:r>
      </w:ins>
      <w:ins w:id="49" w:author="Ryan S" w:date="2018-11-11T19:09:00Z">
        <w:r>
          <w:rPr>
            <w:sz w:val="22"/>
            <w:szCs w:val="22"/>
          </w:rPr>
          <w:t>s</w:t>
        </w:r>
        <w:del w:id="50" w:author="Scott Michel" w:date="2019-11-08T08:58:00Z">
          <w:r w:rsidDel="00E37680">
            <w:rPr>
              <w:sz w:val="22"/>
              <w:szCs w:val="22"/>
            </w:rPr>
            <w:delText xml:space="preserve"> rules</w:delText>
          </w:r>
        </w:del>
        <w:r>
          <w:rPr>
            <w:sz w:val="22"/>
            <w:szCs w:val="22"/>
          </w:rPr>
          <w:t>, SMLL will send a 1099-misc for the amount of income paid to the umpire.</w:t>
        </w:r>
      </w:ins>
    </w:p>
    <w:p w14:paraId="0C14637B" w14:textId="77777777" w:rsidR="005F096C" w:rsidRDefault="005F096C" w:rsidP="005F096C">
      <w:pPr>
        <w:widowControl w:val="0"/>
        <w:jc w:val="center"/>
        <w:rPr>
          <w:b/>
          <w:sz w:val="22"/>
          <w:szCs w:val="22"/>
          <w:u w:val="single"/>
        </w:rPr>
      </w:pPr>
      <w:r>
        <w:rPr>
          <w:b/>
          <w:sz w:val="22"/>
          <w:szCs w:val="22"/>
          <w:u w:val="single"/>
        </w:rPr>
        <w:t>SECTION VII</w:t>
      </w:r>
    </w:p>
    <w:p w14:paraId="05390B60" w14:textId="77777777" w:rsidR="005F096C" w:rsidRDefault="005F096C" w:rsidP="005F096C">
      <w:pPr>
        <w:widowControl w:val="0"/>
        <w:jc w:val="center"/>
        <w:rPr>
          <w:b/>
          <w:sz w:val="22"/>
          <w:szCs w:val="22"/>
        </w:rPr>
      </w:pPr>
      <w:r>
        <w:rPr>
          <w:b/>
          <w:sz w:val="22"/>
          <w:szCs w:val="22"/>
        </w:rPr>
        <w:t>DIVISION, TRYOUTS,</w:t>
      </w:r>
      <w:ins w:id="51" w:author="Ryan S" w:date="2018-12-03T12:55:00Z">
        <w:r w:rsidR="00142FFA">
          <w:rPr>
            <w:b/>
            <w:sz w:val="22"/>
            <w:szCs w:val="22"/>
          </w:rPr>
          <w:t xml:space="preserve"> MANAGER SELECTION </w:t>
        </w:r>
      </w:ins>
      <w:del w:id="52" w:author="Scott Michel" w:date="2022-03-28T12:24:00Z">
        <w:r w:rsidDel="008132BE">
          <w:rPr>
            <w:b/>
            <w:sz w:val="22"/>
            <w:szCs w:val="22"/>
          </w:rPr>
          <w:delText xml:space="preserve"> </w:delText>
        </w:r>
      </w:del>
      <w:r>
        <w:rPr>
          <w:b/>
          <w:sz w:val="22"/>
          <w:szCs w:val="22"/>
        </w:rPr>
        <w:t>PLAYER SELECTION, TRADES</w:t>
      </w:r>
    </w:p>
    <w:p w14:paraId="7876235C" w14:textId="77777777" w:rsidR="005F096C" w:rsidRDefault="005F096C" w:rsidP="005F096C">
      <w:pPr>
        <w:widowControl w:val="0"/>
        <w:rPr>
          <w:b/>
          <w:sz w:val="22"/>
          <w:szCs w:val="22"/>
        </w:rPr>
      </w:pPr>
    </w:p>
    <w:p w14:paraId="6737772E" w14:textId="77777777" w:rsidR="005F096C" w:rsidRDefault="005F096C" w:rsidP="005F096C">
      <w:pPr>
        <w:widowControl w:val="0"/>
        <w:jc w:val="center"/>
        <w:rPr>
          <w:b/>
          <w:sz w:val="22"/>
          <w:szCs w:val="22"/>
        </w:rPr>
      </w:pPr>
      <w:r>
        <w:rPr>
          <w:b/>
          <w:sz w:val="22"/>
          <w:szCs w:val="22"/>
        </w:rPr>
        <w:t>DIVISION ALIGNMENT</w:t>
      </w:r>
    </w:p>
    <w:p w14:paraId="55E41C2A" w14:textId="77777777" w:rsidR="005F096C" w:rsidRDefault="005F096C" w:rsidP="005F096C">
      <w:pPr>
        <w:widowControl w:val="0"/>
        <w:jc w:val="both"/>
        <w:rPr>
          <w:sz w:val="22"/>
          <w:szCs w:val="22"/>
        </w:rPr>
      </w:pPr>
      <w:r>
        <w:rPr>
          <w:sz w:val="22"/>
          <w:szCs w:val="22"/>
        </w:rPr>
        <w:t xml:space="preserve">The divisions may be adjusted depending on the registration numbers. All divisions are subject to change upon Board approval. </w:t>
      </w:r>
    </w:p>
    <w:p w14:paraId="2B196C26" w14:textId="77777777" w:rsidR="005F096C" w:rsidRPr="00B93183" w:rsidRDefault="005F096C" w:rsidP="005F096C">
      <w:pPr>
        <w:widowControl w:val="0"/>
        <w:numPr>
          <w:ilvl w:val="0"/>
          <w:numId w:val="2"/>
        </w:numPr>
        <w:jc w:val="both"/>
        <w:rPr>
          <w:b/>
        </w:rPr>
      </w:pPr>
      <w:r w:rsidRPr="00B93183">
        <w:rPr>
          <w:b/>
        </w:rPr>
        <w:t>Tee Ball</w:t>
      </w:r>
      <w:r w:rsidR="00524891">
        <w:rPr>
          <w:b/>
        </w:rPr>
        <w:tab/>
      </w:r>
      <w:r w:rsidR="00A16FF9">
        <w:rPr>
          <w:b/>
        </w:rPr>
        <w:t xml:space="preserve"> (Developmental League)</w:t>
      </w:r>
    </w:p>
    <w:p w14:paraId="0956AF12" w14:textId="77777777" w:rsidR="005F096C" w:rsidRDefault="005F096C" w:rsidP="000003C0">
      <w:pPr>
        <w:widowControl w:val="0"/>
        <w:ind w:left="1440" w:firstLine="720"/>
        <w:jc w:val="both"/>
        <w:rPr>
          <w:sz w:val="22"/>
          <w:szCs w:val="22"/>
        </w:rPr>
      </w:pPr>
      <w:r>
        <w:rPr>
          <w:sz w:val="22"/>
          <w:szCs w:val="22"/>
        </w:rPr>
        <w:t>Boys and Girls- 4, 5, 6</w:t>
      </w:r>
      <w:r w:rsidR="000003C0">
        <w:rPr>
          <w:sz w:val="22"/>
          <w:szCs w:val="22"/>
        </w:rPr>
        <w:t>-</w:t>
      </w:r>
      <w:r>
        <w:rPr>
          <w:sz w:val="22"/>
          <w:szCs w:val="22"/>
        </w:rPr>
        <w:t>year</w:t>
      </w:r>
      <w:r w:rsidR="000003C0">
        <w:rPr>
          <w:sz w:val="22"/>
          <w:szCs w:val="22"/>
        </w:rPr>
        <w:t>-</w:t>
      </w:r>
      <w:r>
        <w:rPr>
          <w:sz w:val="22"/>
          <w:szCs w:val="22"/>
        </w:rPr>
        <w:t>olds</w:t>
      </w:r>
    </w:p>
    <w:p w14:paraId="5D870108" w14:textId="77777777" w:rsidR="005F096C" w:rsidRDefault="005F096C" w:rsidP="000003C0">
      <w:pPr>
        <w:widowControl w:val="0"/>
        <w:ind w:left="1440" w:firstLine="720"/>
        <w:jc w:val="both"/>
        <w:rPr>
          <w:sz w:val="22"/>
          <w:szCs w:val="22"/>
        </w:rPr>
      </w:pPr>
      <w:r>
        <w:rPr>
          <w:sz w:val="22"/>
          <w:szCs w:val="22"/>
        </w:rPr>
        <w:t>The league will try to keep the team’s regional</w:t>
      </w:r>
    </w:p>
    <w:p w14:paraId="1F3F724A" w14:textId="77777777" w:rsidR="00B93183" w:rsidRDefault="00B93183" w:rsidP="005F096C">
      <w:pPr>
        <w:widowControl w:val="0"/>
        <w:ind w:left="720" w:firstLine="720"/>
        <w:jc w:val="both"/>
        <w:rPr>
          <w:sz w:val="22"/>
          <w:szCs w:val="22"/>
        </w:rPr>
      </w:pPr>
    </w:p>
    <w:p w14:paraId="60104750" w14:textId="4044741A" w:rsidR="00B93183" w:rsidRPr="00B93183" w:rsidDel="008132BE" w:rsidRDefault="004772DD" w:rsidP="008132BE">
      <w:pPr>
        <w:widowControl w:val="0"/>
        <w:jc w:val="both"/>
        <w:rPr>
          <w:del w:id="53" w:author="Scott Michel" w:date="2022-03-28T12:24:00Z"/>
          <w:b/>
        </w:rPr>
        <w:pPrChange w:id="54" w:author="Scott Michel" w:date="2022-03-28T12:24:00Z">
          <w:pPr>
            <w:widowControl w:val="0"/>
            <w:numPr>
              <w:numId w:val="1"/>
            </w:numPr>
            <w:ind w:left="720" w:hanging="360"/>
            <w:jc w:val="both"/>
          </w:pPr>
        </w:pPrChange>
      </w:pPr>
      <w:del w:id="55" w:author="Scott Michel" w:date="2022-03-28T12:24:00Z">
        <w:r w:rsidRPr="00B93183" w:rsidDel="008132BE">
          <w:rPr>
            <w:b/>
          </w:rPr>
          <w:delText xml:space="preserve">A   </w:delText>
        </w:r>
        <w:r w:rsidR="005F096C" w:rsidRPr="00B93183" w:rsidDel="008132BE">
          <w:rPr>
            <w:b/>
          </w:rPr>
          <w:delText xml:space="preserve"> </w:delText>
        </w:r>
        <w:r w:rsidRPr="00B93183" w:rsidDel="008132BE">
          <w:rPr>
            <w:b/>
          </w:rPr>
          <w:delText xml:space="preserve">     </w:delText>
        </w:r>
        <w:r w:rsidR="000003C0" w:rsidDel="008132BE">
          <w:rPr>
            <w:b/>
          </w:rPr>
          <w:tab/>
        </w:r>
        <w:r w:rsidR="000003C0" w:rsidDel="008132BE">
          <w:rPr>
            <w:b/>
          </w:rPr>
          <w:tab/>
        </w:r>
        <w:r w:rsidRPr="00B93183" w:rsidDel="008132BE">
          <w:rPr>
            <w:b/>
          </w:rPr>
          <w:delText xml:space="preserve"> </w:delText>
        </w:r>
        <w:r w:rsidR="00A16FF9" w:rsidDel="008132BE">
          <w:rPr>
            <w:b/>
          </w:rPr>
          <w:delText>(Developmental League)</w:delText>
        </w:r>
      </w:del>
    </w:p>
    <w:p w14:paraId="6B8CBE5F" w14:textId="2B937E67" w:rsidR="005F096C" w:rsidDel="008132BE" w:rsidRDefault="005F096C" w:rsidP="008132BE">
      <w:pPr>
        <w:widowControl w:val="0"/>
        <w:jc w:val="both"/>
        <w:rPr>
          <w:del w:id="56" w:author="Scott Michel" w:date="2022-03-28T12:24:00Z"/>
          <w:sz w:val="22"/>
          <w:szCs w:val="22"/>
        </w:rPr>
        <w:pPrChange w:id="57" w:author="Scott Michel" w:date="2022-03-28T12:24:00Z">
          <w:pPr>
            <w:widowControl w:val="0"/>
            <w:ind w:left="1440" w:firstLine="720"/>
            <w:jc w:val="both"/>
          </w:pPr>
        </w:pPrChange>
      </w:pPr>
      <w:del w:id="58" w:author="Scott Michel" w:date="2022-03-28T12:24:00Z">
        <w:r w:rsidDel="008132BE">
          <w:rPr>
            <w:sz w:val="22"/>
            <w:szCs w:val="22"/>
          </w:rPr>
          <w:delText>Coach Pitch</w:delText>
        </w:r>
        <w:r w:rsidR="004772DD" w:rsidDel="008132BE">
          <w:rPr>
            <w:sz w:val="22"/>
            <w:szCs w:val="22"/>
          </w:rPr>
          <w:delText xml:space="preserve"> (</w:delText>
        </w:r>
        <w:r w:rsidR="000003C0" w:rsidDel="008132BE">
          <w:rPr>
            <w:sz w:val="22"/>
            <w:szCs w:val="22"/>
          </w:rPr>
          <w:delText>5</w:delText>
        </w:r>
        <w:r w:rsidR="004772DD" w:rsidDel="008132BE">
          <w:rPr>
            <w:sz w:val="22"/>
            <w:szCs w:val="22"/>
          </w:rPr>
          <w:delText xml:space="preserve"> pitches, then Tee)</w:delText>
        </w:r>
      </w:del>
    </w:p>
    <w:p w14:paraId="11703B73" w14:textId="4FD09377" w:rsidR="005F096C" w:rsidDel="008132BE" w:rsidRDefault="005F096C" w:rsidP="008132BE">
      <w:pPr>
        <w:widowControl w:val="0"/>
        <w:jc w:val="both"/>
        <w:rPr>
          <w:del w:id="59" w:author="Scott Michel" w:date="2022-03-28T12:24:00Z"/>
          <w:sz w:val="22"/>
          <w:szCs w:val="22"/>
        </w:rPr>
        <w:pPrChange w:id="60" w:author="Scott Michel" w:date="2022-03-28T12:24:00Z">
          <w:pPr>
            <w:widowControl w:val="0"/>
            <w:ind w:left="1440" w:firstLine="720"/>
            <w:jc w:val="both"/>
          </w:pPr>
        </w:pPrChange>
      </w:pPr>
      <w:del w:id="61" w:author="Scott Michel" w:date="2022-03-28T12:24:00Z">
        <w:r w:rsidDel="008132BE">
          <w:rPr>
            <w:sz w:val="22"/>
            <w:szCs w:val="22"/>
          </w:rPr>
          <w:delText>Boys and Girls- 6, 7</w:delText>
        </w:r>
        <w:r w:rsidR="004772DD" w:rsidDel="008132BE">
          <w:rPr>
            <w:sz w:val="22"/>
            <w:szCs w:val="22"/>
          </w:rPr>
          <w:delText xml:space="preserve"> </w:delText>
        </w:r>
        <w:r w:rsidR="000003C0" w:rsidDel="008132BE">
          <w:rPr>
            <w:sz w:val="22"/>
            <w:szCs w:val="22"/>
          </w:rPr>
          <w:delText>-</w:delText>
        </w:r>
        <w:r w:rsidDel="008132BE">
          <w:rPr>
            <w:sz w:val="22"/>
            <w:szCs w:val="22"/>
          </w:rPr>
          <w:delText>year</w:delText>
        </w:r>
        <w:r w:rsidR="000003C0" w:rsidDel="008132BE">
          <w:rPr>
            <w:sz w:val="22"/>
            <w:szCs w:val="22"/>
          </w:rPr>
          <w:delText>-</w:delText>
        </w:r>
        <w:r w:rsidDel="008132BE">
          <w:rPr>
            <w:sz w:val="22"/>
            <w:szCs w:val="22"/>
          </w:rPr>
          <w:delText>olds</w:delText>
        </w:r>
      </w:del>
    </w:p>
    <w:p w14:paraId="19A564D9" w14:textId="182ABE8C" w:rsidR="005F096C" w:rsidDel="008132BE" w:rsidRDefault="005F096C" w:rsidP="008132BE">
      <w:pPr>
        <w:widowControl w:val="0"/>
        <w:jc w:val="both"/>
        <w:rPr>
          <w:del w:id="62" w:author="Scott Michel" w:date="2022-03-28T12:24:00Z"/>
          <w:sz w:val="22"/>
          <w:szCs w:val="22"/>
        </w:rPr>
        <w:pPrChange w:id="63" w:author="Scott Michel" w:date="2022-03-28T12:24:00Z">
          <w:pPr>
            <w:widowControl w:val="0"/>
            <w:ind w:left="1440" w:firstLine="720"/>
            <w:jc w:val="both"/>
          </w:pPr>
        </w:pPrChange>
      </w:pPr>
      <w:del w:id="64" w:author="Scott Michel" w:date="2022-03-28T12:24:00Z">
        <w:r w:rsidDel="008132BE">
          <w:rPr>
            <w:sz w:val="22"/>
            <w:szCs w:val="22"/>
          </w:rPr>
          <w:delText>*6</w:delText>
        </w:r>
        <w:r w:rsidR="000003C0" w:rsidDel="008132BE">
          <w:rPr>
            <w:sz w:val="22"/>
            <w:szCs w:val="22"/>
          </w:rPr>
          <w:delText>-</w:delText>
        </w:r>
        <w:r w:rsidDel="008132BE">
          <w:rPr>
            <w:sz w:val="22"/>
            <w:szCs w:val="22"/>
          </w:rPr>
          <w:delText>year</w:delText>
        </w:r>
        <w:r w:rsidR="000003C0" w:rsidDel="008132BE">
          <w:rPr>
            <w:sz w:val="22"/>
            <w:szCs w:val="22"/>
          </w:rPr>
          <w:delText>-</w:delText>
        </w:r>
        <w:r w:rsidDel="008132BE">
          <w:rPr>
            <w:sz w:val="22"/>
            <w:szCs w:val="22"/>
          </w:rPr>
          <w:delText>olds must have participated in one year of Tee Ball</w:delText>
        </w:r>
      </w:del>
    </w:p>
    <w:p w14:paraId="791AA9E7" w14:textId="77777777" w:rsidR="00B93183" w:rsidRPr="00B93183" w:rsidRDefault="00B93183" w:rsidP="008132BE">
      <w:pPr>
        <w:widowControl w:val="0"/>
        <w:jc w:val="both"/>
        <w:rPr>
          <w:b/>
        </w:rPr>
        <w:pPrChange w:id="65" w:author="Scott Michel" w:date="2022-03-28T12:24:00Z">
          <w:pPr>
            <w:widowControl w:val="0"/>
            <w:ind w:left="1440"/>
            <w:jc w:val="both"/>
          </w:pPr>
        </w:pPrChange>
      </w:pPr>
    </w:p>
    <w:p w14:paraId="0EF4F14A" w14:textId="7D5930B3" w:rsidR="00B93183" w:rsidRPr="00B93183" w:rsidRDefault="004772DD" w:rsidP="004772DD">
      <w:pPr>
        <w:widowControl w:val="0"/>
        <w:numPr>
          <w:ilvl w:val="0"/>
          <w:numId w:val="1"/>
        </w:numPr>
        <w:jc w:val="both"/>
        <w:rPr>
          <w:b/>
        </w:rPr>
      </w:pPr>
      <w:del w:id="66" w:author="Scott Michel" w:date="2022-03-28T12:24:00Z">
        <w:r w:rsidRPr="00B93183" w:rsidDel="008132BE">
          <w:rPr>
            <w:b/>
          </w:rPr>
          <w:delText xml:space="preserve">AA  </w:delText>
        </w:r>
        <w:r w:rsidR="00B93183" w:rsidRPr="00B93183" w:rsidDel="008132BE">
          <w:rPr>
            <w:b/>
          </w:rPr>
          <w:delText xml:space="preserve">  </w:delText>
        </w:r>
        <w:r w:rsidRPr="00B93183" w:rsidDel="008132BE">
          <w:rPr>
            <w:b/>
          </w:rPr>
          <w:delText xml:space="preserve">     </w:delText>
        </w:r>
      </w:del>
      <w:ins w:id="67" w:author="Scott Michel" w:date="2022-03-28T12:24:00Z">
        <w:r w:rsidR="008132BE">
          <w:rPr>
            <w:b/>
          </w:rPr>
          <w:t>Minors</w:t>
        </w:r>
        <w:r w:rsidR="008132BE" w:rsidRPr="00B93183">
          <w:rPr>
            <w:b/>
          </w:rPr>
          <w:t xml:space="preserve">        </w:t>
        </w:r>
      </w:ins>
      <w:r w:rsidR="000003C0">
        <w:rPr>
          <w:b/>
        </w:rPr>
        <w:tab/>
      </w:r>
      <w:r w:rsidR="00A16FF9">
        <w:rPr>
          <w:b/>
        </w:rPr>
        <w:t>(Developmental League)</w:t>
      </w:r>
    </w:p>
    <w:p w14:paraId="65D96CC9" w14:textId="77777777" w:rsidR="004772DD" w:rsidRDefault="004772DD" w:rsidP="000003C0">
      <w:pPr>
        <w:widowControl w:val="0"/>
        <w:ind w:left="1440" w:firstLine="720"/>
        <w:jc w:val="both"/>
        <w:rPr>
          <w:sz w:val="22"/>
          <w:szCs w:val="22"/>
        </w:rPr>
      </w:pPr>
      <w:r>
        <w:rPr>
          <w:sz w:val="22"/>
          <w:szCs w:val="22"/>
        </w:rPr>
        <w:t>Coach Pitch 1/3 Season, Player Pitch 1/3 Season, Competitor Pitch 1/3 Season</w:t>
      </w:r>
    </w:p>
    <w:p w14:paraId="612F511B" w14:textId="77777777" w:rsidR="00A16FF9" w:rsidRDefault="00A16FF9" w:rsidP="000003C0">
      <w:pPr>
        <w:widowControl w:val="0"/>
        <w:ind w:left="1440" w:firstLine="720"/>
        <w:jc w:val="both"/>
        <w:rPr>
          <w:sz w:val="22"/>
          <w:szCs w:val="22"/>
        </w:rPr>
      </w:pPr>
      <w:r>
        <w:rPr>
          <w:sz w:val="22"/>
          <w:szCs w:val="22"/>
        </w:rPr>
        <w:t>Last 1/3 of the season, per manager discretion, teams will play AAA rules.</w:t>
      </w:r>
    </w:p>
    <w:p w14:paraId="6F475CD6" w14:textId="548142CF" w:rsidR="004772DD" w:rsidRDefault="004772DD" w:rsidP="000003C0">
      <w:pPr>
        <w:widowControl w:val="0"/>
        <w:ind w:left="1440" w:firstLine="720"/>
        <w:jc w:val="both"/>
        <w:rPr>
          <w:sz w:val="22"/>
          <w:szCs w:val="22"/>
        </w:rPr>
      </w:pPr>
      <w:r>
        <w:rPr>
          <w:sz w:val="22"/>
          <w:szCs w:val="22"/>
        </w:rPr>
        <w:t>Boys and Girls- 7, 8</w:t>
      </w:r>
      <w:r w:rsidR="00B93183">
        <w:rPr>
          <w:sz w:val="22"/>
          <w:szCs w:val="22"/>
        </w:rPr>
        <w:t>. 9</w:t>
      </w:r>
      <w:r w:rsidR="000003C0">
        <w:rPr>
          <w:sz w:val="22"/>
          <w:szCs w:val="22"/>
        </w:rPr>
        <w:t>-</w:t>
      </w:r>
      <w:r>
        <w:rPr>
          <w:sz w:val="22"/>
          <w:szCs w:val="22"/>
        </w:rPr>
        <w:t>year</w:t>
      </w:r>
      <w:r w:rsidR="000003C0">
        <w:rPr>
          <w:sz w:val="22"/>
          <w:szCs w:val="22"/>
        </w:rPr>
        <w:t>-</w:t>
      </w:r>
      <w:r>
        <w:rPr>
          <w:sz w:val="22"/>
          <w:szCs w:val="22"/>
        </w:rPr>
        <w:t>olds</w:t>
      </w:r>
      <w:ins w:id="68" w:author="Ryan S" w:date="2018-11-08T17:36:00Z">
        <w:r w:rsidR="0064458E">
          <w:rPr>
            <w:sz w:val="22"/>
            <w:szCs w:val="22"/>
          </w:rPr>
          <w:t>, 10 year</w:t>
        </w:r>
      </w:ins>
      <w:ins w:id="69" w:author="Scott Michel" w:date="2022-03-28T12:24:00Z">
        <w:r w:rsidR="008132BE">
          <w:rPr>
            <w:sz w:val="22"/>
            <w:szCs w:val="22"/>
          </w:rPr>
          <w:t>-</w:t>
        </w:r>
      </w:ins>
      <w:ins w:id="70" w:author="Ryan S" w:date="2018-11-08T17:36:00Z">
        <w:del w:id="71" w:author="Scott Michel" w:date="2022-03-28T12:24:00Z">
          <w:r w:rsidR="0064458E" w:rsidDel="008132BE">
            <w:rPr>
              <w:sz w:val="22"/>
              <w:szCs w:val="22"/>
            </w:rPr>
            <w:delText xml:space="preserve"> </w:delText>
          </w:r>
        </w:del>
        <w:r w:rsidR="0064458E">
          <w:rPr>
            <w:sz w:val="22"/>
            <w:szCs w:val="22"/>
          </w:rPr>
          <w:t>olds in special cases</w:t>
        </w:r>
      </w:ins>
    </w:p>
    <w:p w14:paraId="1FC16A64" w14:textId="77777777" w:rsidR="00B93183" w:rsidRDefault="00B93183" w:rsidP="004772DD">
      <w:pPr>
        <w:widowControl w:val="0"/>
        <w:ind w:left="1440"/>
        <w:jc w:val="both"/>
        <w:rPr>
          <w:sz w:val="22"/>
          <w:szCs w:val="22"/>
        </w:rPr>
      </w:pPr>
    </w:p>
    <w:p w14:paraId="5A1B407D" w14:textId="77777777" w:rsidR="00B93183" w:rsidRPr="00B93183" w:rsidRDefault="00B93183" w:rsidP="005F096C">
      <w:pPr>
        <w:widowControl w:val="0"/>
        <w:numPr>
          <w:ilvl w:val="0"/>
          <w:numId w:val="1"/>
        </w:numPr>
        <w:jc w:val="both"/>
        <w:rPr>
          <w:b/>
        </w:rPr>
      </w:pPr>
      <w:r w:rsidRPr="00B93183">
        <w:rPr>
          <w:b/>
        </w:rPr>
        <w:t xml:space="preserve">AAA     </w:t>
      </w:r>
      <w:r w:rsidR="000003C0">
        <w:rPr>
          <w:b/>
        </w:rPr>
        <w:tab/>
      </w:r>
      <w:r w:rsidR="00A16FF9">
        <w:rPr>
          <w:b/>
        </w:rPr>
        <w:t>(Developmental League)</w:t>
      </w:r>
    </w:p>
    <w:p w14:paraId="6285E428" w14:textId="77777777" w:rsidR="005F096C" w:rsidRDefault="00B93183" w:rsidP="000003C0">
      <w:pPr>
        <w:widowControl w:val="0"/>
        <w:ind w:left="2160"/>
        <w:jc w:val="both"/>
        <w:rPr>
          <w:sz w:val="22"/>
          <w:szCs w:val="22"/>
        </w:rPr>
      </w:pPr>
      <w:r>
        <w:rPr>
          <w:sz w:val="22"/>
          <w:szCs w:val="22"/>
        </w:rPr>
        <w:t>Competitor Pitch</w:t>
      </w:r>
    </w:p>
    <w:p w14:paraId="458ED030" w14:textId="77777777" w:rsidR="005F096C" w:rsidRDefault="005F096C" w:rsidP="000003C0">
      <w:pPr>
        <w:widowControl w:val="0"/>
        <w:ind w:left="1440" w:firstLine="720"/>
        <w:jc w:val="both"/>
        <w:rPr>
          <w:sz w:val="22"/>
          <w:szCs w:val="22"/>
        </w:rPr>
      </w:pPr>
      <w:r>
        <w:rPr>
          <w:sz w:val="22"/>
          <w:szCs w:val="22"/>
        </w:rPr>
        <w:t>Boys and Girls- 8</w:t>
      </w:r>
      <w:ins w:id="72" w:author="Ryan S" w:date="2018-11-11T19:15:00Z">
        <w:r w:rsidR="00925F16">
          <w:rPr>
            <w:sz w:val="22"/>
            <w:szCs w:val="22"/>
          </w:rPr>
          <w:t>-11</w:t>
        </w:r>
      </w:ins>
      <w:del w:id="73" w:author="Ryan S" w:date="2018-11-11T19:15:00Z">
        <w:r w:rsidDel="00925F16">
          <w:rPr>
            <w:sz w:val="22"/>
            <w:szCs w:val="22"/>
          </w:rPr>
          <w:delText xml:space="preserve">, 9, </w:delText>
        </w:r>
        <w:r w:rsidR="000003C0" w:rsidDel="00925F16">
          <w:rPr>
            <w:sz w:val="22"/>
            <w:szCs w:val="22"/>
          </w:rPr>
          <w:delText>10</w:delText>
        </w:r>
      </w:del>
      <w:r w:rsidR="000003C0">
        <w:rPr>
          <w:sz w:val="22"/>
          <w:szCs w:val="22"/>
        </w:rPr>
        <w:t>-year-olds</w:t>
      </w:r>
    </w:p>
    <w:p w14:paraId="12D58C5E" w14:textId="77777777" w:rsidR="005F096C" w:rsidRDefault="005F096C" w:rsidP="000003C0">
      <w:pPr>
        <w:widowControl w:val="0"/>
        <w:ind w:left="1440" w:firstLine="720"/>
        <w:jc w:val="both"/>
        <w:rPr>
          <w:color w:val="1A1A1A"/>
          <w:sz w:val="22"/>
          <w:szCs w:val="22"/>
        </w:rPr>
      </w:pPr>
      <w:r>
        <w:rPr>
          <w:color w:val="1A1A1A"/>
          <w:sz w:val="22"/>
          <w:szCs w:val="22"/>
        </w:rPr>
        <w:t>Teams will be decided based on the draft picks</w:t>
      </w:r>
    </w:p>
    <w:p w14:paraId="2576BE34" w14:textId="77777777" w:rsidR="00B93183" w:rsidRDefault="00B93183" w:rsidP="005F096C">
      <w:pPr>
        <w:widowControl w:val="0"/>
        <w:ind w:left="1440"/>
        <w:jc w:val="both"/>
        <w:rPr>
          <w:sz w:val="22"/>
          <w:szCs w:val="22"/>
        </w:rPr>
      </w:pPr>
    </w:p>
    <w:p w14:paraId="576B9260" w14:textId="77777777" w:rsidR="00B93183" w:rsidRPr="00B93183" w:rsidRDefault="005F096C" w:rsidP="00B93183">
      <w:pPr>
        <w:widowControl w:val="0"/>
        <w:numPr>
          <w:ilvl w:val="0"/>
          <w:numId w:val="1"/>
        </w:numPr>
        <w:jc w:val="both"/>
        <w:rPr>
          <w:b/>
        </w:rPr>
      </w:pPr>
      <w:del w:id="74" w:author="Scott Michel" w:date="2019-08-27T17:23:00Z">
        <w:r w:rsidRPr="00B93183" w:rsidDel="00670412">
          <w:rPr>
            <w:b/>
          </w:rPr>
          <w:delText>Majors</w:delText>
        </w:r>
      </w:del>
      <w:ins w:id="75" w:author="Scott Michel" w:date="2019-08-27T17:23:00Z">
        <w:r w:rsidR="00670412">
          <w:rPr>
            <w:b/>
          </w:rPr>
          <w:t>50/70</w:t>
        </w:r>
      </w:ins>
    </w:p>
    <w:p w14:paraId="54DB63A3" w14:textId="77777777" w:rsidR="005F096C" w:rsidRPr="00B93183" w:rsidRDefault="005F096C" w:rsidP="000003C0">
      <w:pPr>
        <w:widowControl w:val="0"/>
        <w:ind w:left="1440" w:firstLine="720"/>
        <w:jc w:val="both"/>
        <w:rPr>
          <w:sz w:val="22"/>
          <w:szCs w:val="22"/>
        </w:rPr>
      </w:pPr>
      <w:r w:rsidRPr="00B93183">
        <w:rPr>
          <w:sz w:val="22"/>
          <w:szCs w:val="22"/>
        </w:rPr>
        <w:t xml:space="preserve">Boys and Girls- </w:t>
      </w:r>
      <w:commentRangeStart w:id="76"/>
      <w:del w:id="77" w:author="Scott Michel" w:date="2019-08-30T14:49:00Z">
        <w:r w:rsidRPr="00B93183" w:rsidDel="009D799B">
          <w:rPr>
            <w:sz w:val="22"/>
            <w:szCs w:val="22"/>
          </w:rPr>
          <w:delText>10</w:delText>
        </w:r>
        <w:commentRangeEnd w:id="76"/>
        <w:r w:rsidR="000F3AFB" w:rsidDel="009D799B">
          <w:rPr>
            <w:rStyle w:val="CommentReference"/>
          </w:rPr>
          <w:commentReference w:id="76"/>
        </w:r>
        <w:r w:rsidRPr="00B93183" w:rsidDel="009D799B">
          <w:rPr>
            <w:sz w:val="22"/>
            <w:szCs w:val="22"/>
          </w:rPr>
          <w:delText xml:space="preserve">, </w:delText>
        </w:r>
      </w:del>
      <w:r w:rsidRPr="00B93183">
        <w:rPr>
          <w:sz w:val="22"/>
          <w:szCs w:val="22"/>
        </w:rPr>
        <w:t xml:space="preserve">11, </w:t>
      </w:r>
      <w:r w:rsidR="000003C0" w:rsidRPr="00B93183">
        <w:rPr>
          <w:sz w:val="22"/>
          <w:szCs w:val="22"/>
        </w:rPr>
        <w:t>12</w:t>
      </w:r>
      <w:ins w:id="78" w:author="Scott Michel" w:date="2019-08-27T17:23:00Z">
        <w:r w:rsidR="00670412">
          <w:rPr>
            <w:sz w:val="22"/>
            <w:szCs w:val="22"/>
          </w:rPr>
          <w:t>, 13</w:t>
        </w:r>
      </w:ins>
      <w:r w:rsidR="000003C0" w:rsidRPr="00B93183">
        <w:rPr>
          <w:sz w:val="22"/>
          <w:szCs w:val="22"/>
        </w:rPr>
        <w:t>-year-olds</w:t>
      </w:r>
    </w:p>
    <w:p w14:paraId="7F8A3A3B" w14:textId="77777777" w:rsidR="005F096C" w:rsidRDefault="005F096C" w:rsidP="000003C0">
      <w:pPr>
        <w:widowControl w:val="0"/>
        <w:ind w:left="1440" w:firstLine="720"/>
        <w:jc w:val="both"/>
        <w:rPr>
          <w:ins w:id="79" w:author="Troy Smock" w:date="2019-11-07T16:26:00Z"/>
          <w:color w:val="1A1A1A"/>
          <w:sz w:val="22"/>
          <w:szCs w:val="22"/>
        </w:rPr>
      </w:pPr>
      <w:r>
        <w:rPr>
          <w:color w:val="1A1A1A"/>
          <w:sz w:val="22"/>
          <w:szCs w:val="22"/>
        </w:rPr>
        <w:t>Teams will be decided based on the draft picks</w:t>
      </w:r>
    </w:p>
    <w:p w14:paraId="5C4C0328" w14:textId="7248235B" w:rsidR="009152D2" w:rsidRDefault="009152D2">
      <w:pPr>
        <w:widowControl w:val="0"/>
        <w:ind w:left="2160"/>
        <w:jc w:val="both"/>
        <w:rPr>
          <w:sz w:val="22"/>
          <w:szCs w:val="22"/>
        </w:rPr>
        <w:pPrChange w:id="80" w:author="Scott Michel" w:date="2019-11-08T08:59:00Z">
          <w:pPr>
            <w:widowControl w:val="0"/>
            <w:ind w:left="1440" w:firstLine="720"/>
            <w:jc w:val="both"/>
          </w:pPr>
        </w:pPrChange>
      </w:pPr>
      <w:ins w:id="81" w:author="Troy Smock" w:date="2019-11-07T16:26:00Z">
        <w:r>
          <w:rPr>
            <w:color w:val="1A1A1A"/>
            <w:sz w:val="22"/>
            <w:szCs w:val="22"/>
          </w:rPr>
          <w:t>Returning majors players from 20</w:t>
        </w:r>
      </w:ins>
      <w:ins w:id="82" w:author="Scott Michel" w:date="2022-03-28T12:24:00Z">
        <w:r w:rsidR="008132BE">
          <w:rPr>
            <w:color w:val="1A1A1A"/>
            <w:sz w:val="22"/>
            <w:szCs w:val="22"/>
          </w:rPr>
          <w:t>21</w:t>
        </w:r>
      </w:ins>
      <w:ins w:id="83" w:author="Troy Smock" w:date="2019-11-07T16:26:00Z">
        <w:del w:id="84" w:author="Scott Michel" w:date="2022-03-28T12:24:00Z">
          <w:r w:rsidDel="008132BE">
            <w:rPr>
              <w:color w:val="1A1A1A"/>
              <w:sz w:val="22"/>
              <w:szCs w:val="22"/>
            </w:rPr>
            <w:delText>19</w:delText>
          </w:r>
        </w:del>
        <w:r>
          <w:rPr>
            <w:color w:val="1A1A1A"/>
            <w:sz w:val="22"/>
            <w:szCs w:val="22"/>
          </w:rPr>
          <w:t xml:space="preserve"> will automatically be entered into 50/70.  Any 11 year</w:t>
        </w:r>
      </w:ins>
      <w:ins w:id="85" w:author="Scott Michel" w:date="2021-01-11T13:40:00Z">
        <w:r w:rsidR="00623804">
          <w:rPr>
            <w:color w:val="1A1A1A"/>
            <w:sz w:val="22"/>
            <w:szCs w:val="22"/>
          </w:rPr>
          <w:t>-</w:t>
        </w:r>
      </w:ins>
      <w:ins w:id="86" w:author="Troy Smock" w:date="2019-11-07T16:26:00Z">
        <w:del w:id="87" w:author="Scott Michel" w:date="2021-01-11T13:40:00Z">
          <w:r w:rsidDel="00623804">
            <w:rPr>
              <w:color w:val="1A1A1A"/>
              <w:sz w:val="22"/>
              <w:szCs w:val="22"/>
            </w:rPr>
            <w:delText xml:space="preserve"> </w:delText>
          </w:r>
        </w:del>
        <w:r>
          <w:rPr>
            <w:color w:val="1A1A1A"/>
            <w:sz w:val="22"/>
            <w:szCs w:val="22"/>
          </w:rPr>
          <w:t>olds who tryout and don’t get drafted in 50/70 will be placed into AAA.</w:t>
        </w:r>
      </w:ins>
    </w:p>
    <w:p w14:paraId="74E8D75A" w14:textId="77777777" w:rsidR="005F096C" w:rsidRDefault="005F096C" w:rsidP="005F096C">
      <w:pPr>
        <w:widowControl w:val="0"/>
        <w:jc w:val="both"/>
        <w:rPr>
          <w:sz w:val="22"/>
          <w:szCs w:val="22"/>
        </w:rPr>
      </w:pPr>
    </w:p>
    <w:p w14:paraId="239A8385" w14:textId="77777777" w:rsidR="0064458E" w:rsidRDefault="005560B1" w:rsidP="005F096C">
      <w:pPr>
        <w:widowControl w:val="0"/>
        <w:jc w:val="both"/>
        <w:rPr>
          <w:ins w:id="88" w:author="Ryan S" w:date="2018-11-08T17:36:00Z"/>
          <w:sz w:val="22"/>
          <w:szCs w:val="22"/>
        </w:rPr>
      </w:pPr>
      <w:ins w:id="89" w:author="Ryan S" w:date="2018-11-09T10:33:00Z">
        <w:r>
          <w:rPr>
            <w:sz w:val="22"/>
            <w:szCs w:val="22"/>
          </w:rPr>
          <w:t>Safety</w:t>
        </w:r>
      </w:ins>
      <w:ins w:id="90" w:author="Ryan S" w:date="2018-11-08T17:36:00Z">
        <w:r w:rsidR="0064458E">
          <w:rPr>
            <w:sz w:val="22"/>
            <w:szCs w:val="22"/>
          </w:rPr>
          <w:t xml:space="preserve"> waivers are available and should be discussed </w:t>
        </w:r>
      </w:ins>
      <w:ins w:id="91" w:author="Ryan S" w:date="2018-11-08T17:37:00Z">
        <w:r w:rsidR="0064458E">
          <w:rPr>
            <w:sz w:val="22"/>
            <w:szCs w:val="22"/>
          </w:rPr>
          <w:t>with the</w:t>
        </w:r>
      </w:ins>
      <w:ins w:id="92" w:author="Ryan S" w:date="2018-11-08T17:36:00Z">
        <w:r w:rsidR="0064458E">
          <w:rPr>
            <w:sz w:val="22"/>
            <w:szCs w:val="22"/>
          </w:rPr>
          <w:t xml:space="preserve"> </w:t>
        </w:r>
      </w:ins>
      <w:ins w:id="93" w:author="Ryan S" w:date="2018-11-08T17:37:00Z">
        <w:r w:rsidR="0064458E">
          <w:rPr>
            <w:sz w:val="22"/>
            <w:szCs w:val="22"/>
          </w:rPr>
          <w:t>player agent, president or vice president.</w:t>
        </w:r>
      </w:ins>
    </w:p>
    <w:p w14:paraId="79B4477A" w14:textId="77777777" w:rsidR="005F096C" w:rsidDel="0064458E" w:rsidRDefault="005F096C" w:rsidP="005F096C">
      <w:pPr>
        <w:widowControl w:val="0"/>
        <w:jc w:val="both"/>
        <w:rPr>
          <w:del w:id="94" w:author="Ryan S" w:date="2018-11-08T17:34:00Z"/>
          <w:sz w:val="22"/>
          <w:szCs w:val="22"/>
        </w:rPr>
      </w:pPr>
      <w:del w:id="95" w:author="Ryan S" w:date="2018-11-08T17:34:00Z">
        <w:r w:rsidDel="0064458E">
          <w:rPr>
            <w:sz w:val="22"/>
            <w:szCs w:val="22"/>
          </w:rPr>
          <w:delText>Age waivers are available upon request for a child who is:</w:delText>
        </w:r>
      </w:del>
    </w:p>
    <w:p w14:paraId="1426FC13" w14:textId="77777777" w:rsidR="005F096C" w:rsidDel="0064458E" w:rsidRDefault="005F096C" w:rsidP="005F096C">
      <w:pPr>
        <w:widowControl w:val="0"/>
        <w:numPr>
          <w:ilvl w:val="0"/>
          <w:numId w:val="3"/>
        </w:numPr>
        <w:jc w:val="both"/>
        <w:rPr>
          <w:del w:id="96" w:author="Ryan S" w:date="2018-11-08T17:34:00Z"/>
          <w:sz w:val="22"/>
          <w:szCs w:val="22"/>
        </w:rPr>
      </w:pPr>
      <w:del w:id="97" w:author="Ryan S" w:date="2018-11-08T17:34:00Z">
        <w:r w:rsidDel="0064458E">
          <w:rPr>
            <w:sz w:val="22"/>
            <w:szCs w:val="22"/>
          </w:rPr>
          <w:delText xml:space="preserve">League age 7 who wishes to try out for the </w:delText>
        </w:r>
        <w:r w:rsidR="00B93183" w:rsidDel="0064458E">
          <w:rPr>
            <w:sz w:val="22"/>
            <w:szCs w:val="22"/>
          </w:rPr>
          <w:delText>AAA</w:delText>
        </w:r>
        <w:r w:rsidDel="0064458E">
          <w:rPr>
            <w:sz w:val="22"/>
            <w:szCs w:val="22"/>
          </w:rPr>
          <w:delText xml:space="preserve"> division</w:delText>
        </w:r>
      </w:del>
    </w:p>
    <w:p w14:paraId="36A115FB" w14:textId="77777777" w:rsidR="005F096C" w:rsidDel="0064458E" w:rsidRDefault="005F096C" w:rsidP="005F096C">
      <w:pPr>
        <w:widowControl w:val="0"/>
        <w:numPr>
          <w:ilvl w:val="0"/>
          <w:numId w:val="3"/>
        </w:numPr>
        <w:jc w:val="both"/>
        <w:rPr>
          <w:del w:id="98" w:author="Ryan S" w:date="2018-11-08T17:34:00Z"/>
          <w:sz w:val="22"/>
          <w:szCs w:val="22"/>
        </w:rPr>
      </w:pPr>
      <w:del w:id="99" w:author="Ryan S" w:date="2018-11-08T17:34:00Z">
        <w:r w:rsidDel="0064458E">
          <w:rPr>
            <w:sz w:val="22"/>
            <w:szCs w:val="22"/>
          </w:rPr>
          <w:delText xml:space="preserve">League ages 8&amp;9 who wishes to stay in the </w:delText>
        </w:r>
        <w:r w:rsidR="00B93183" w:rsidDel="0064458E">
          <w:rPr>
            <w:sz w:val="22"/>
            <w:szCs w:val="22"/>
          </w:rPr>
          <w:delText>AA</w:delText>
        </w:r>
        <w:r w:rsidDel="0064458E">
          <w:rPr>
            <w:sz w:val="22"/>
            <w:szCs w:val="22"/>
          </w:rPr>
          <w:delText xml:space="preserve"> division after the required try outs are met;</w:delText>
        </w:r>
      </w:del>
    </w:p>
    <w:p w14:paraId="5CD5170C" w14:textId="77777777" w:rsidR="005F096C" w:rsidDel="0064458E" w:rsidRDefault="005F096C" w:rsidP="005F096C">
      <w:pPr>
        <w:widowControl w:val="0"/>
        <w:numPr>
          <w:ilvl w:val="0"/>
          <w:numId w:val="3"/>
        </w:numPr>
        <w:jc w:val="both"/>
        <w:rPr>
          <w:del w:id="100" w:author="Ryan S" w:date="2018-11-08T17:34:00Z"/>
          <w:sz w:val="22"/>
          <w:szCs w:val="22"/>
        </w:rPr>
      </w:pPr>
      <w:del w:id="101" w:author="Ryan S" w:date="2018-11-08T17:34:00Z">
        <w:r w:rsidDel="0064458E">
          <w:rPr>
            <w:sz w:val="22"/>
            <w:szCs w:val="22"/>
          </w:rPr>
          <w:delText xml:space="preserve">League ages 9-12 who wishes to play in the </w:delText>
        </w:r>
        <w:r w:rsidR="00B93183" w:rsidDel="0064458E">
          <w:rPr>
            <w:sz w:val="22"/>
            <w:szCs w:val="22"/>
          </w:rPr>
          <w:delText>AAA</w:delText>
        </w:r>
        <w:r w:rsidDel="0064458E">
          <w:rPr>
            <w:sz w:val="22"/>
            <w:szCs w:val="22"/>
          </w:rPr>
          <w:delText xml:space="preserve"> division after the required try outs are met.</w:delText>
        </w:r>
      </w:del>
    </w:p>
    <w:p w14:paraId="75E21188" w14:textId="77777777" w:rsidR="005F096C" w:rsidRDefault="005F096C" w:rsidP="005F096C">
      <w:pPr>
        <w:widowControl w:val="0"/>
        <w:jc w:val="both"/>
        <w:rPr>
          <w:sz w:val="22"/>
          <w:szCs w:val="22"/>
        </w:rPr>
      </w:pPr>
    </w:p>
    <w:p w14:paraId="7CC77701" w14:textId="77777777" w:rsidR="005F096C" w:rsidDel="0064458E" w:rsidRDefault="005F096C" w:rsidP="005F096C">
      <w:pPr>
        <w:widowControl w:val="0"/>
        <w:jc w:val="both"/>
        <w:rPr>
          <w:del w:id="102" w:author="Ryan S" w:date="2018-11-08T17:35:00Z"/>
          <w:sz w:val="22"/>
          <w:szCs w:val="22"/>
        </w:rPr>
      </w:pPr>
      <w:del w:id="103" w:author="Ryan S" w:date="2018-11-08T17:35:00Z">
        <w:r w:rsidDel="0064458E">
          <w:rPr>
            <w:sz w:val="22"/>
            <w:szCs w:val="22"/>
          </w:rPr>
          <w:lastRenderedPageBreak/>
          <w:delText xml:space="preserve">All age waiver requests must be submitted BEFORE tryouts, preferably given to a board member during registration. The Player Agent will review the request and if the request is granted, the player member will not be eligible to move to another division for the duration of the season. </w:delText>
        </w:r>
      </w:del>
    </w:p>
    <w:p w14:paraId="0B2D5116" w14:textId="77777777" w:rsidR="005F096C" w:rsidRDefault="005F096C" w:rsidP="005F096C">
      <w:pPr>
        <w:widowControl w:val="0"/>
        <w:rPr>
          <w:sz w:val="22"/>
          <w:szCs w:val="22"/>
        </w:rPr>
      </w:pPr>
    </w:p>
    <w:p w14:paraId="648C65DF" w14:textId="77777777" w:rsidR="005F096C" w:rsidRDefault="005F096C" w:rsidP="005F096C">
      <w:pPr>
        <w:widowControl w:val="0"/>
        <w:jc w:val="center"/>
        <w:rPr>
          <w:b/>
          <w:sz w:val="22"/>
          <w:szCs w:val="22"/>
        </w:rPr>
      </w:pPr>
      <w:r>
        <w:rPr>
          <w:b/>
          <w:sz w:val="22"/>
          <w:szCs w:val="22"/>
        </w:rPr>
        <w:t>TRYOUTS</w:t>
      </w:r>
    </w:p>
    <w:p w14:paraId="792D14A5" w14:textId="77777777" w:rsidR="00CC6293" w:rsidRDefault="005F096C" w:rsidP="005F096C">
      <w:pPr>
        <w:widowControl w:val="0"/>
        <w:jc w:val="both"/>
        <w:rPr>
          <w:ins w:id="104" w:author="Ryan S" w:date="2018-11-11T19:34:00Z"/>
          <w:sz w:val="22"/>
          <w:szCs w:val="22"/>
        </w:rPr>
      </w:pPr>
      <w:del w:id="105" w:author="Ryan S" w:date="2018-11-11T19:34:00Z">
        <w:r w:rsidDel="00292232">
          <w:rPr>
            <w:sz w:val="22"/>
            <w:szCs w:val="22"/>
          </w:rPr>
          <w:delText>According to the Little League International rules, policies, and procedures, all kids league aged 8-12 years old must try out.</w:delText>
        </w:r>
      </w:del>
      <w:ins w:id="106" w:author="Ryan S" w:date="2018-11-11T19:34:00Z">
        <w:r w:rsidR="00CC6293">
          <w:rPr>
            <w:sz w:val="22"/>
            <w:szCs w:val="22"/>
          </w:rPr>
          <w:t xml:space="preserve"> The following players must try out:</w:t>
        </w:r>
      </w:ins>
    </w:p>
    <w:p w14:paraId="517DE8B7" w14:textId="580936C0" w:rsidR="00CC6293" w:rsidRDefault="00CC6293">
      <w:pPr>
        <w:pStyle w:val="ListParagraph"/>
        <w:numPr>
          <w:ilvl w:val="0"/>
          <w:numId w:val="19"/>
        </w:numPr>
        <w:jc w:val="both"/>
        <w:rPr>
          <w:ins w:id="107" w:author="Ryan S" w:date="2018-11-11T19:35:00Z"/>
          <w:sz w:val="22"/>
          <w:szCs w:val="22"/>
        </w:rPr>
        <w:pPrChange w:id="108" w:author="Ryan S" w:date="2018-11-11T19:35:00Z">
          <w:pPr>
            <w:widowControl w:val="0"/>
            <w:jc w:val="both"/>
          </w:pPr>
        </w:pPrChange>
      </w:pPr>
      <w:ins w:id="109" w:author="Ryan S" w:date="2018-11-11T19:35:00Z">
        <w:r>
          <w:rPr>
            <w:sz w:val="22"/>
            <w:szCs w:val="22"/>
          </w:rPr>
          <w:t xml:space="preserve">Any player who wishes to play in AAA or </w:t>
        </w:r>
        <w:del w:id="110" w:author="Troy Smock" w:date="2019-11-07T16:25:00Z">
          <w:r w:rsidDel="009152D2">
            <w:rPr>
              <w:sz w:val="22"/>
              <w:szCs w:val="22"/>
            </w:rPr>
            <w:delText>Majors</w:delText>
          </w:r>
        </w:del>
      </w:ins>
      <w:ins w:id="111" w:author="Troy Smock" w:date="2019-11-07T16:25:00Z">
        <w:r w:rsidR="009152D2">
          <w:rPr>
            <w:sz w:val="22"/>
            <w:szCs w:val="22"/>
          </w:rPr>
          <w:t>50/70 (11-13)</w:t>
        </w:r>
      </w:ins>
    </w:p>
    <w:p w14:paraId="6655882C" w14:textId="77777777" w:rsidR="00CC6293" w:rsidRDefault="00CC6293">
      <w:pPr>
        <w:pStyle w:val="ListParagraph"/>
        <w:numPr>
          <w:ilvl w:val="0"/>
          <w:numId w:val="19"/>
        </w:numPr>
        <w:jc w:val="both"/>
        <w:rPr>
          <w:ins w:id="112" w:author="Ryan S" w:date="2018-11-11T19:38:00Z"/>
          <w:sz w:val="22"/>
          <w:szCs w:val="22"/>
        </w:rPr>
        <w:pPrChange w:id="113" w:author="Ryan S" w:date="2018-11-11T19:35:00Z">
          <w:pPr>
            <w:widowControl w:val="0"/>
            <w:jc w:val="both"/>
          </w:pPr>
        </w:pPrChange>
      </w:pPr>
      <w:ins w:id="114" w:author="Ryan S" w:date="2018-11-11T19:37:00Z">
        <w:r>
          <w:rPr>
            <w:sz w:val="22"/>
            <w:szCs w:val="22"/>
          </w:rPr>
          <w:t>Any player who previously</w:t>
        </w:r>
      </w:ins>
      <w:ins w:id="115" w:author="Ryan S" w:date="2018-11-11T19:38:00Z">
        <w:r>
          <w:rPr>
            <w:sz w:val="22"/>
            <w:szCs w:val="22"/>
          </w:rPr>
          <w:t xml:space="preserve"> played in AAA, Majors, or Equivalent in any other little league.</w:t>
        </w:r>
      </w:ins>
    </w:p>
    <w:p w14:paraId="7A55FC10" w14:textId="7486392A" w:rsidR="00CC6293" w:rsidRPr="00CC6293" w:rsidRDefault="00CC6293">
      <w:pPr>
        <w:pStyle w:val="ListParagraph"/>
        <w:numPr>
          <w:ilvl w:val="0"/>
          <w:numId w:val="19"/>
        </w:numPr>
        <w:jc w:val="both"/>
        <w:rPr>
          <w:ins w:id="116" w:author="Ryan S" w:date="2018-11-11T19:35:00Z"/>
          <w:sz w:val="22"/>
          <w:szCs w:val="22"/>
          <w:rPrChange w:id="117" w:author="Ryan S" w:date="2018-11-11T19:35:00Z">
            <w:rPr>
              <w:ins w:id="118" w:author="Ryan S" w:date="2018-11-11T19:35:00Z"/>
            </w:rPr>
          </w:rPrChange>
        </w:rPr>
        <w:pPrChange w:id="119" w:author="Ryan S" w:date="2018-11-11T19:35:00Z">
          <w:pPr>
            <w:widowControl w:val="0"/>
            <w:jc w:val="both"/>
          </w:pPr>
        </w:pPrChange>
      </w:pPr>
      <w:ins w:id="120" w:author="Ryan S" w:date="2018-11-11T19:38:00Z">
        <w:r>
          <w:rPr>
            <w:sz w:val="22"/>
            <w:szCs w:val="22"/>
          </w:rPr>
          <w:t xml:space="preserve">Players </w:t>
        </w:r>
      </w:ins>
      <w:ins w:id="121" w:author="Ryan S" w:date="2018-11-11T19:39:00Z">
        <w:r>
          <w:rPr>
            <w:sz w:val="22"/>
            <w:szCs w:val="22"/>
          </w:rPr>
          <w:t xml:space="preserve">league </w:t>
        </w:r>
      </w:ins>
      <w:ins w:id="122" w:author="Ryan S" w:date="2018-11-11T19:38:00Z">
        <w:r>
          <w:rPr>
            <w:sz w:val="22"/>
            <w:szCs w:val="22"/>
          </w:rPr>
          <w:t xml:space="preserve">aged </w:t>
        </w:r>
      </w:ins>
      <w:ins w:id="123" w:author="Troy Smock" w:date="2019-11-07T16:26:00Z">
        <w:r w:rsidR="009152D2">
          <w:rPr>
            <w:sz w:val="22"/>
            <w:szCs w:val="22"/>
          </w:rPr>
          <w:t>8</w:t>
        </w:r>
      </w:ins>
      <w:ins w:id="124" w:author="Ryan S" w:date="2018-11-11T19:38:00Z">
        <w:del w:id="125" w:author="Troy Smock" w:date="2019-11-07T16:26:00Z">
          <w:r w:rsidDel="009152D2">
            <w:rPr>
              <w:sz w:val="22"/>
              <w:szCs w:val="22"/>
            </w:rPr>
            <w:delText>10</w:delText>
          </w:r>
        </w:del>
        <w:r>
          <w:rPr>
            <w:sz w:val="22"/>
            <w:szCs w:val="22"/>
          </w:rPr>
          <w:t>-1</w:t>
        </w:r>
      </w:ins>
      <w:ins w:id="126" w:author="Troy Smock" w:date="2019-11-07T16:23:00Z">
        <w:r w:rsidR="009152D2">
          <w:rPr>
            <w:sz w:val="22"/>
            <w:szCs w:val="22"/>
          </w:rPr>
          <w:t>3</w:t>
        </w:r>
      </w:ins>
      <w:ins w:id="127" w:author="Ryan S" w:date="2018-11-11T19:38:00Z">
        <w:del w:id="128" w:author="Troy Smock" w:date="2019-11-07T16:23:00Z">
          <w:r w:rsidDel="009152D2">
            <w:rPr>
              <w:sz w:val="22"/>
              <w:szCs w:val="22"/>
            </w:rPr>
            <w:delText>2</w:delText>
          </w:r>
        </w:del>
      </w:ins>
      <w:ins w:id="129" w:author="Ryan S" w:date="2018-11-11T19:40:00Z">
        <w:r>
          <w:rPr>
            <w:sz w:val="22"/>
            <w:szCs w:val="22"/>
          </w:rPr>
          <w:t>.</w:t>
        </w:r>
      </w:ins>
      <w:ins w:id="130" w:author="Ryan S" w:date="2018-11-11T19:37:00Z">
        <w:r>
          <w:rPr>
            <w:sz w:val="22"/>
            <w:szCs w:val="22"/>
          </w:rPr>
          <w:t xml:space="preserve"> </w:t>
        </w:r>
      </w:ins>
    </w:p>
    <w:p w14:paraId="4FB3EA39" w14:textId="77777777" w:rsidR="005F096C" w:rsidRDefault="00CC6293" w:rsidP="005F096C">
      <w:pPr>
        <w:widowControl w:val="0"/>
        <w:jc w:val="both"/>
        <w:rPr>
          <w:sz w:val="22"/>
          <w:szCs w:val="22"/>
        </w:rPr>
      </w:pPr>
      <w:ins w:id="131" w:author="Ryan S" w:date="2018-11-11T19:34:00Z">
        <w:r>
          <w:rPr>
            <w:sz w:val="22"/>
            <w:szCs w:val="22"/>
          </w:rPr>
          <w:t xml:space="preserve"> </w:t>
        </w:r>
      </w:ins>
      <w:r w:rsidR="005F096C">
        <w:rPr>
          <w:sz w:val="22"/>
          <w:szCs w:val="22"/>
        </w:rPr>
        <w:t xml:space="preserve"> Player members are required to attend one of two try out dates in order to be eligible for play. </w:t>
      </w:r>
      <w:ins w:id="132" w:author="Ryan S" w:date="2018-11-11T19:40:00Z">
        <w:r>
          <w:rPr>
            <w:sz w:val="22"/>
            <w:szCs w:val="22"/>
          </w:rPr>
          <w:t>In the event a player meeting the above criteria does not try out, the matter shall be referred to board.</w:t>
        </w:r>
      </w:ins>
    </w:p>
    <w:p w14:paraId="442D62A6" w14:textId="77777777" w:rsidR="005F096C" w:rsidRDefault="005F096C" w:rsidP="005F096C">
      <w:pPr>
        <w:widowControl w:val="0"/>
        <w:rPr>
          <w:sz w:val="22"/>
          <w:szCs w:val="22"/>
        </w:rPr>
      </w:pPr>
    </w:p>
    <w:p w14:paraId="1C2E6142" w14:textId="77777777" w:rsidR="00142FFA" w:rsidRDefault="00142FFA" w:rsidP="005F096C">
      <w:pPr>
        <w:widowControl w:val="0"/>
        <w:jc w:val="center"/>
        <w:rPr>
          <w:ins w:id="133" w:author="Ryan S" w:date="2018-12-03T12:55:00Z"/>
          <w:b/>
          <w:sz w:val="22"/>
          <w:szCs w:val="22"/>
        </w:rPr>
      </w:pPr>
      <w:ins w:id="134" w:author="Ryan S" w:date="2018-12-03T12:55:00Z">
        <w:r>
          <w:rPr>
            <w:b/>
            <w:sz w:val="22"/>
            <w:szCs w:val="22"/>
          </w:rPr>
          <w:t>MANAGER APROVAL AND SELECTION</w:t>
        </w:r>
      </w:ins>
    </w:p>
    <w:p w14:paraId="3A55EA7B" w14:textId="77777777" w:rsidR="00142FFA" w:rsidRPr="00142FFA" w:rsidRDefault="00142FFA">
      <w:pPr>
        <w:widowControl w:val="0"/>
        <w:jc w:val="both"/>
        <w:rPr>
          <w:ins w:id="135" w:author="Ryan S" w:date="2018-12-03T12:55:00Z"/>
          <w:sz w:val="22"/>
          <w:szCs w:val="22"/>
          <w:rPrChange w:id="136" w:author="Ryan S" w:date="2018-12-03T12:56:00Z">
            <w:rPr>
              <w:ins w:id="137" w:author="Ryan S" w:date="2018-12-03T12:55:00Z"/>
              <w:b/>
              <w:sz w:val="22"/>
              <w:szCs w:val="22"/>
            </w:rPr>
          </w:rPrChange>
        </w:rPr>
        <w:pPrChange w:id="138" w:author="Ryan S" w:date="2018-12-03T12:55:00Z">
          <w:pPr>
            <w:widowControl w:val="0"/>
            <w:jc w:val="center"/>
          </w:pPr>
        </w:pPrChange>
      </w:pPr>
      <w:ins w:id="139" w:author="Ryan S" w:date="2018-12-03T12:55:00Z">
        <w:r w:rsidRPr="00142FFA">
          <w:rPr>
            <w:sz w:val="22"/>
            <w:szCs w:val="22"/>
            <w:rPrChange w:id="140" w:author="Ryan S" w:date="2018-12-03T12:56:00Z">
              <w:rPr>
                <w:b/>
                <w:sz w:val="22"/>
                <w:szCs w:val="22"/>
              </w:rPr>
            </w:rPrChange>
          </w:rPr>
          <w:t xml:space="preserve">Managers shall be selected by the board. </w:t>
        </w:r>
      </w:ins>
    </w:p>
    <w:p w14:paraId="0D1151CB" w14:textId="77777777" w:rsidR="005F096C" w:rsidRDefault="005F096C" w:rsidP="005F096C">
      <w:pPr>
        <w:widowControl w:val="0"/>
        <w:jc w:val="center"/>
        <w:rPr>
          <w:b/>
          <w:sz w:val="22"/>
          <w:szCs w:val="22"/>
        </w:rPr>
      </w:pPr>
      <w:r>
        <w:rPr>
          <w:b/>
          <w:sz w:val="22"/>
          <w:szCs w:val="22"/>
        </w:rPr>
        <w:t>PLAYER SELECTION</w:t>
      </w:r>
    </w:p>
    <w:p w14:paraId="6C7B9BCE" w14:textId="77777777" w:rsidR="005F096C" w:rsidDel="00CC6293" w:rsidRDefault="005F096C" w:rsidP="005F096C">
      <w:pPr>
        <w:widowControl w:val="0"/>
        <w:jc w:val="both"/>
        <w:rPr>
          <w:del w:id="141" w:author="Ryan S" w:date="2018-11-11T19:41:00Z"/>
          <w:color w:val="1A1A1A"/>
          <w:sz w:val="22"/>
          <w:szCs w:val="22"/>
        </w:rPr>
      </w:pPr>
      <w:r>
        <w:rPr>
          <w:color w:val="1A1A1A"/>
          <w:sz w:val="22"/>
          <w:szCs w:val="22"/>
        </w:rPr>
        <w:t xml:space="preserve">The only </w:t>
      </w:r>
      <w:ins w:id="142" w:author="Ryan S" w:date="2018-11-08T17:37:00Z">
        <w:r w:rsidR="0064458E">
          <w:rPr>
            <w:color w:val="1A1A1A"/>
            <w:sz w:val="22"/>
            <w:szCs w:val="22"/>
          </w:rPr>
          <w:t xml:space="preserve">people in </w:t>
        </w:r>
      </w:ins>
      <w:r>
        <w:rPr>
          <w:color w:val="1A1A1A"/>
          <w:sz w:val="22"/>
          <w:szCs w:val="22"/>
        </w:rPr>
        <w:t xml:space="preserve">attendances of the draft shall be the President, Vice President, Player Agent, Secretary, </w:t>
      </w:r>
      <w:del w:id="143" w:author="Ryan S" w:date="2018-11-11T19:41:00Z">
        <w:r w:rsidDel="00CC6293">
          <w:rPr>
            <w:color w:val="1A1A1A"/>
            <w:sz w:val="22"/>
            <w:szCs w:val="22"/>
          </w:rPr>
          <w:delText xml:space="preserve">each </w:delText>
        </w:r>
      </w:del>
      <w:ins w:id="144" w:author="Ryan S" w:date="2018-11-11T19:41:00Z">
        <w:r w:rsidR="00CC6293">
          <w:rPr>
            <w:color w:val="1A1A1A"/>
            <w:sz w:val="22"/>
            <w:szCs w:val="22"/>
          </w:rPr>
          <w:t xml:space="preserve">and </w:t>
        </w:r>
      </w:ins>
      <w:r>
        <w:rPr>
          <w:color w:val="1A1A1A"/>
          <w:sz w:val="22"/>
          <w:szCs w:val="22"/>
        </w:rPr>
        <w:t>Manager</w:t>
      </w:r>
      <w:ins w:id="145" w:author="Ryan S" w:date="2018-11-11T19:41:00Z">
        <w:r w:rsidR="00CC6293">
          <w:rPr>
            <w:color w:val="1A1A1A"/>
            <w:sz w:val="22"/>
            <w:szCs w:val="22"/>
          </w:rPr>
          <w:t xml:space="preserve">. </w:t>
        </w:r>
      </w:ins>
      <w:del w:id="146" w:author="Ryan S" w:date="2018-11-11T19:41:00Z">
        <w:r w:rsidDel="00CC6293">
          <w:rPr>
            <w:color w:val="1A1A1A"/>
            <w:sz w:val="22"/>
            <w:szCs w:val="22"/>
          </w:rPr>
          <w:delText xml:space="preserve"> and ONE approved coach per team. </w:delText>
        </w:r>
      </w:del>
      <w:ins w:id="147" w:author="Ryan S" w:date="2018-11-11T19:42:00Z">
        <w:r w:rsidR="00CC6293">
          <w:rPr>
            <w:color w:val="1A1A1A"/>
            <w:sz w:val="22"/>
            <w:szCs w:val="22"/>
          </w:rPr>
          <w:t>One approved coach may be admitted to the draft as long as the approved coach meets the criteria in accordance with the draft method set forth in the Green book</w:t>
        </w:r>
      </w:ins>
      <w:ins w:id="148" w:author="Ryan S" w:date="2018-11-11T19:43:00Z">
        <w:r w:rsidR="00CC6293">
          <w:rPr>
            <w:color w:val="1A1A1A"/>
            <w:sz w:val="22"/>
            <w:szCs w:val="22"/>
          </w:rPr>
          <w:t>.</w:t>
        </w:r>
      </w:ins>
    </w:p>
    <w:p w14:paraId="5D151D7A" w14:textId="77777777" w:rsidR="005F096C" w:rsidRDefault="005F096C" w:rsidP="005F096C">
      <w:pPr>
        <w:widowControl w:val="0"/>
        <w:jc w:val="both"/>
        <w:rPr>
          <w:color w:val="1A1A1A"/>
          <w:sz w:val="22"/>
          <w:szCs w:val="22"/>
        </w:rPr>
      </w:pPr>
    </w:p>
    <w:p w14:paraId="0E18C40A" w14:textId="77777777" w:rsidR="005F096C" w:rsidRDefault="005F096C" w:rsidP="005F096C">
      <w:pPr>
        <w:widowControl w:val="0"/>
        <w:jc w:val="both"/>
        <w:rPr>
          <w:color w:val="1A1A1A"/>
          <w:sz w:val="22"/>
          <w:szCs w:val="22"/>
        </w:rPr>
      </w:pPr>
      <w:r>
        <w:rPr>
          <w:color w:val="1A1A1A"/>
          <w:sz w:val="22"/>
          <w:szCs w:val="22"/>
        </w:rPr>
        <w:t>The draft procedure will be determined by the Board of Directors before the try outs</w:t>
      </w:r>
      <w:ins w:id="149" w:author="Ryan S" w:date="2018-11-08T17:39:00Z">
        <w:r w:rsidR="0064458E">
          <w:rPr>
            <w:color w:val="1A1A1A"/>
            <w:sz w:val="22"/>
            <w:szCs w:val="22"/>
          </w:rPr>
          <w:t xml:space="preserve"> and procedure shall be available in print at Try Outs</w:t>
        </w:r>
      </w:ins>
      <w:r>
        <w:rPr>
          <w:color w:val="1A1A1A"/>
          <w:sz w:val="22"/>
          <w:szCs w:val="22"/>
        </w:rPr>
        <w:t xml:space="preserve">. </w:t>
      </w:r>
    </w:p>
    <w:p w14:paraId="67256AA1" w14:textId="77777777" w:rsidR="005F096C" w:rsidRDefault="005F096C" w:rsidP="005F096C">
      <w:pPr>
        <w:widowControl w:val="0"/>
        <w:jc w:val="both"/>
        <w:rPr>
          <w:color w:val="1A1A1A"/>
          <w:sz w:val="22"/>
          <w:szCs w:val="22"/>
        </w:rPr>
      </w:pPr>
    </w:p>
    <w:p w14:paraId="217888C5" w14:textId="7E6733A5" w:rsidR="005F096C" w:rsidRDefault="005F096C" w:rsidP="005F096C">
      <w:pPr>
        <w:widowControl w:val="0"/>
        <w:jc w:val="both"/>
        <w:rPr>
          <w:sz w:val="22"/>
          <w:szCs w:val="22"/>
        </w:rPr>
      </w:pPr>
      <w:r>
        <w:rPr>
          <w:color w:val="1A1A1A"/>
          <w:sz w:val="22"/>
          <w:szCs w:val="22"/>
        </w:rPr>
        <w:t xml:space="preserve">Every player aged </w:t>
      </w:r>
      <w:del w:id="150" w:author="Ryan S" w:date="2018-11-08T17:41:00Z">
        <w:r w:rsidDel="0064458E">
          <w:rPr>
            <w:color w:val="1A1A1A"/>
            <w:sz w:val="22"/>
            <w:szCs w:val="22"/>
          </w:rPr>
          <w:delText>8</w:delText>
        </w:r>
      </w:del>
      <w:ins w:id="151" w:author="Ryan S" w:date="2018-11-08T17:41:00Z">
        <w:r w:rsidR="0064458E">
          <w:rPr>
            <w:color w:val="1A1A1A"/>
            <w:sz w:val="22"/>
            <w:szCs w:val="22"/>
          </w:rPr>
          <w:t>10</w:t>
        </w:r>
      </w:ins>
      <w:r>
        <w:rPr>
          <w:color w:val="1A1A1A"/>
          <w:sz w:val="22"/>
          <w:szCs w:val="22"/>
        </w:rPr>
        <w:t>-1</w:t>
      </w:r>
      <w:ins w:id="152" w:author="Scott Michel" w:date="2019-11-08T08:53:00Z">
        <w:r w:rsidR="004E36EC">
          <w:rPr>
            <w:color w:val="1A1A1A"/>
            <w:sz w:val="22"/>
            <w:szCs w:val="22"/>
          </w:rPr>
          <w:t>3</w:t>
        </w:r>
      </w:ins>
      <w:del w:id="153" w:author="Scott Michel" w:date="2019-11-08T08:53:00Z">
        <w:r w:rsidDel="004E36EC">
          <w:rPr>
            <w:color w:val="1A1A1A"/>
            <w:sz w:val="22"/>
            <w:szCs w:val="22"/>
          </w:rPr>
          <w:delText>2</w:delText>
        </w:r>
      </w:del>
      <w:r>
        <w:rPr>
          <w:color w:val="1A1A1A"/>
          <w:sz w:val="22"/>
          <w:szCs w:val="22"/>
        </w:rPr>
        <w:t xml:space="preserve"> years old MUST try out</w:t>
      </w:r>
      <w:ins w:id="154" w:author="Ryan S" w:date="2018-11-08T17:41:00Z">
        <w:r w:rsidR="0064458E">
          <w:rPr>
            <w:color w:val="1A1A1A"/>
            <w:sz w:val="22"/>
            <w:szCs w:val="22"/>
          </w:rPr>
          <w:t>, 8-9 should tryout</w:t>
        </w:r>
      </w:ins>
      <w:r>
        <w:rPr>
          <w:color w:val="1A1A1A"/>
          <w:sz w:val="22"/>
          <w:szCs w:val="22"/>
        </w:rPr>
        <w:t xml:space="preserve"> and league age 7 may try out. EXCEPTION: Any player who did not try out will return to the same division as the previous year. </w:t>
      </w:r>
    </w:p>
    <w:p w14:paraId="28239EB9" w14:textId="77777777" w:rsidR="005F096C" w:rsidRDefault="005F096C" w:rsidP="005F096C">
      <w:pPr>
        <w:widowControl w:val="0"/>
        <w:jc w:val="both"/>
        <w:rPr>
          <w:sz w:val="22"/>
          <w:szCs w:val="22"/>
        </w:rPr>
      </w:pPr>
    </w:p>
    <w:p w14:paraId="798CD8AD" w14:textId="77777777" w:rsidR="005F096C" w:rsidRDefault="005F096C" w:rsidP="005F096C">
      <w:pPr>
        <w:widowControl w:val="0"/>
        <w:jc w:val="center"/>
        <w:rPr>
          <w:b/>
          <w:sz w:val="22"/>
          <w:szCs w:val="22"/>
        </w:rPr>
      </w:pPr>
      <w:r>
        <w:rPr>
          <w:b/>
          <w:sz w:val="22"/>
          <w:szCs w:val="22"/>
        </w:rPr>
        <w:t>TRADES</w:t>
      </w:r>
    </w:p>
    <w:p w14:paraId="2B614AE7" w14:textId="77777777" w:rsidR="005F096C" w:rsidRDefault="005F096C" w:rsidP="005F096C">
      <w:pPr>
        <w:widowControl w:val="0"/>
        <w:rPr>
          <w:sz w:val="22"/>
          <w:szCs w:val="22"/>
        </w:rPr>
      </w:pPr>
      <w:r>
        <w:rPr>
          <w:sz w:val="22"/>
          <w:szCs w:val="22"/>
        </w:rPr>
        <w:t xml:space="preserve">The league will refer to the current Little League Operating Manual for all trades and release of players. </w:t>
      </w:r>
    </w:p>
    <w:p w14:paraId="4E8342AE" w14:textId="77777777" w:rsidR="005F096C" w:rsidRDefault="005F096C" w:rsidP="005F096C">
      <w:pPr>
        <w:widowControl w:val="0"/>
        <w:rPr>
          <w:sz w:val="22"/>
          <w:szCs w:val="22"/>
        </w:rPr>
      </w:pPr>
    </w:p>
    <w:p w14:paraId="1CA1E0FC" w14:textId="77777777" w:rsidR="005F096C" w:rsidRDefault="005F096C" w:rsidP="005F096C">
      <w:pPr>
        <w:widowControl w:val="0"/>
        <w:jc w:val="center"/>
        <w:rPr>
          <w:b/>
          <w:sz w:val="22"/>
          <w:szCs w:val="22"/>
        </w:rPr>
      </w:pPr>
      <w:r>
        <w:rPr>
          <w:b/>
          <w:sz w:val="22"/>
          <w:szCs w:val="22"/>
        </w:rPr>
        <w:t>REPLACEMENT PLAYERS</w:t>
      </w:r>
    </w:p>
    <w:p w14:paraId="0940D9E0" w14:textId="77777777" w:rsidR="005F096C" w:rsidRDefault="005F096C" w:rsidP="005F096C">
      <w:pPr>
        <w:widowControl w:val="0"/>
        <w:rPr>
          <w:sz w:val="22"/>
          <w:szCs w:val="22"/>
        </w:rPr>
      </w:pPr>
      <w:r>
        <w:rPr>
          <w:sz w:val="22"/>
          <w:szCs w:val="22"/>
        </w:rPr>
        <w:t xml:space="preserve">When a player quits or is dismissed from a team, the manager MUST notify the player agent immediately, and has two weeks from the point of dismissal/quit to bring up another player. </w:t>
      </w:r>
    </w:p>
    <w:p w14:paraId="17F30DF1" w14:textId="77777777" w:rsidR="00A16FF9" w:rsidRDefault="00A16FF9" w:rsidP="005F096C">
      <w:pPr>
        <w:widowControl w:val="0"/>
        <w:rPr>
          <w:sz w:val="22"/>
          <w:szCs w:val="22"/>
        </w:rPr>
      </w:pPr>
    </w:p>
    <w:p w14:paraId="626A866E" w14:textId="77777777" w:rsidR="00A16FF9" w:rsidRPr="008F2F96" w:rsidRDefault="00A16FF9" w:rsidP="005F096C">
      <w:pPr>
        <w:widowControl w:val="0"/>
        <w:rPr>
          <w:color w:val="auto"/>
          <w:sz w:val="22"/>
          <w:szCs w:val="22"/>
        </w:rPr>
      </w:pPr>
      <w:r w:rsidRPr="008F2F96">
        <w:rPr>
          <w:color w:val="auto"/>
          <w:sz w:val="22"/>
          <w:szCs w:val="22"/>
        </w:rPr>
        <w:t>To prevent tampering by a Manager or Coach of a minor division team, a player that refuses to move up to a Major Division team must be placed on the team that the player that does move up to the Majors comes from. </w:t>
      </w:r>
    </w:p>
    <w:p w14:paraId="2BB4066D" w14:textId="77777777" w:rsidR="00A16FF9" w:rsidRDefault="00A16FF9" w:rsidP="005F096C">
      <w:pPr>
        <w:widowControl w:val="0"/>
        <w:rPr>
          <w:sz w:val="22"/>
          <w:szCs w:val="22"/>
        </w:rPr>
      </w:pPr>
    </w:p>
    <w:p w14:paraId="34673C9E" w14:textId="77777777" w:rsidR="00A16FF9" w:rsidRDefault="00A16FF9" w:rsidP="00A16FF9">
      <w:pPr>
        <w:widowControl w:val="0"/>
        <w:jc w:val="center"/>
        <w:rPr>
          <w:b/>
          <w:sz w:val="22"/>
          <w:szCs w:val="22"/>
        </w:rPr>
      </w:pPr>
      <w:r w:rsidRPr="00A16FF9">
        <w:rPr>
          <w:b/>
          <w:sz w:val="22"/>
          <w:szCs w:val="22"/>
        </w:rPr>
        <w:t>PLAYER POOL</w:t>
      </w:r>
    </w:p>
    <w:p w14:paraId="778D5C00" w14:textId="77777777" w:rsidR="00C51581" w:rsidRDefault="00A16FF9" w:rsidP="00A16FF9">
      <w:pPr>
        <w:widowControl w:val="0"/>
        <w:rPr>
          <w:sz w:val="22"/>
          <w:szCs w:val="22"/>
        </w:rPr>
      </w:pPr>
      <w:r>
        <w:rPr>
          <w:sz w:val="22"/>
          <w:szCs w:val="22"/>
        </w:rPr>
        <w:t>A team in need of a substitute player may use a player from the player pool</w:t>
      </w:r>
      <w:ins w:id="155" w:author="Ryan S" w:date="2018-11-08T17:40:00Z">
        <w:r w:rsidR="0064458E">
          <w:rPr>
            <w:sz w:val="22"/>
            <w:szCs w:val="22"/>
          </w:rPr>
          <w:t xml:space="preserve"> as described </w:t>
        </w:r>
      </w:ins>
      <w:ins w:id="156" w:author="Ryan S" w:date="2018-11-08T17:41:00Z">
        <w:r w:rsidR="0064458E">
          <w:rPr>
            <w:sz w:val="22"/>
            <w:szCs w:val="22"/>
          </w:rPr>
          <w:t>in the green book</w:t>
        </w:r>
      </w:ins>
      <w:r>
        <w:rPr>
          <w:sz w:val="22"/>
          <w:szCs w:val="22"/>
        </w:rPr>
        <w:t xml:space="preserve">.  This player must play an outfield position, </w:t>
      </w:r>
      <w:ins w:id="157" w:author="Ryan S" w:date="2018-11-08T17:43:00Z">
        <w:r w:rsidR="00325DDB">
          <w:rPr>
            <w:sz w:val="22"/>
            <w:szCs w:val="22"/>
          </w:rPr>
          <w:t xml:space="preserve">infield, </w:t>
        </w:r>
      </w:ins>
      <w:r>
        <w:rPr>
          <w:sz w:val="22"/>
          <w:szCs w:val="22"/>
        </w:rPr>
        <w:t xml:space="preserve">catching or pitching is prohibited.  The player must be selected from the player pool list provided by the player agent.  </w:t>
      </w:r>
      <w:del w:id="158" w:author="Ryan S" w:date="2018-11-08T17:42:00Z">
        <w:r w:rsidDel="0064458E">
          <w:rPr>
            <w:sz w:val="22"/>
            <w:szCs w:val="22"/>
          </w:rPr>
          <w:delText xml:space="preserve">The list must have all available </w:delText>
        </w:r>
        <w:r w:rsidR="008F2F96" w:rsidDel="0064458E">
          <w:rPr>
            <w:sz w:val="22"/>
            <w:szCs w:val="22"/>
          </w:rPr>
          <w:delText>M</w:delText>
        </w:r>
        <w:r w:rsidDel="0064458E">
          <w:rPr>
            <w:sz w:val="22"/>
            <w:szCs w:val="22"/>
          </w:rPr>
          <w:delText xml:space="preserve">ajors </w:delText>
        </w:r>
        <w:r w:rsidR="001A2DE6" w:rsidDel="0064458E">
          <w:rPr>
            <w:sz w:val="22"/>
            <w:szCs w:val="22"/>
          </w:rPr>
          <w:delText xml:space="preserve">selected </w:delText>
        </w:r>
        <w:r w:rsidDel="0064458E">
          <w:rPr>
            <w:sz w:val="22"/>
            <w:szCs w:val="22"/>
          </w:rPr>
          <w:delText>player first, progressing down to AAA players</w:delText>
        </w:r>
        <w:r w:rsidR="00EF6752" w:rsidDel="0064458E">
          <w:rPr>
            <w:sz w:val="22"/>
            <w:szCs w:val="22"/>
          </w:rPr>
          <w:delText xml:space="preserve"> based on availability</w:delText>
        </w:r>
      </w:del>
      <w:r>
        <w:rPr>
          <w:sz w:val="22"/>
          <w:szCs w:val="22"/>
        </w:rPr>
        <w:t>.</w:t>
      </w:r>
      <w:r w:rsidR="008F2F96">
        <w:rPr>
          <w:sz w:val="22"/>
          <w:szCs w:val="22"/>
        </w:rPr>
        <w:t xml:space="preserve">  A team can only use one player</w:t>
      </w:r>
      <w:r w:rsidR="00EF6752">
        <w:rPr>
          <w:sz w:val="22"/>
          <w:szCs w:val="22"/>
        </w:rPr>
        <w:t xml:space="preserve"> from the player pool at a time</w:t>
      </w:r>
      <w:r w:rsidR="008F2F96">
        <w:rPr>
          <w:sz w:val="22"/>
          <w:szCs w:val="22"/>
        </w:rPr>
        <w:t xml:space="preserve">, </w:t>
      </w:r>
      <w:r w:rsidR="00EF6752">
        <w:rPr>
          <w:sz w:val="22"/>
          <w:szCs w:val="22"/>
        </w:rPr>
        <w:t xml:space="preserve">and only </w:t>
      </w:r>
      <w:r w:rsidR="008F2F96">
        <w:rPr>
          <w:sz w:val="22"/>
          <w:szCs w:val="22"/>
        </w:rPr>
        <w:t xml:space="preserve">to fill a team </w:t>
      </w:r>
      <w:r w:rsidR="00EF6752">
        <w:rPr>
          <w:sz w:val="22"/>
          <w:szCs w:val="22"/>
        </w:rPr>
        <w:t>to</w:t>
      </w:r>
      <w:r w:rsidR="008F2F96">
        <w:rPr>
          <w:sz w:val="22"/>
          <w:szCs w:val="22"/>
        </w:rPr>
        <w:t xml:space="preserve"> a maximum of nine players.  The player agent will notify the player’s parent prior to the game by phone or text, and the player has until the start of the game to check in with the manager.  </w:t>
      </w:r>
      <w:del w:id="159" w:author="Ryan S" w:date="2018-11-08T17:42:00Z">
        <w:r w:rsidR="008F2F96" w:rsidDel="0064458E">
          <w:rPr>
            <w:sz w:val="22"/>
            <w:szCs w:val="22"/>
          </w:rPr>
          <w:delText>Only a manager can recommend an eligible league player to the player pool</w:delText>
        </w:r>
        <w:r w:rsidR="00EF6752" w:rsidDel="0064458E">
          <w:rPr>
            <w:sz w:val="22"/>
            <w:szCs w:val="22"/>
          </w:rPr>
          <w:delText>, this includes players from the manager’s team as well as other league teams</w:delText>
        </w:r>
        <w:r w:rsidR="008F2F96" w:rsidDel="0064458E">
          <w:rPr>
            <w:sz w:val="22"/>
            <w:szCs w:val="22"/>
          </w:rPr>
          <w:delText xml:space="preserve">.  </w:delText>
        </w:r>
      </w:del>
      <w:del w:id="160" w:author="Ryan S" w:date="2018-11-12T22:10:00Z">
        <w:r w:rsidR="008F2F96" w:rsidDel="003375B9">
          <w:rPr>
            <w:sz w:val="22"/>
            <w:szCs w:val="22"/>
          </w:rPr>
          <w:delText>Players from the Majors division are prohibited to play in AAA.</w:delText>
        </w:r>
        <w:r w:rsidR="008B6995" w:rsidDel="003375B9">
          <w:rPr>
            <w:sz w:val="22"/>
            <w:szCs w:val="22"/>
          </w:rPr>
          <w:delText xml:space="preserve">  </w:delText>
        </w:r>
      </w:del>
      <w:del w:id="161" w:author="Ryan S" w:date="2018-11-08T17:42:00Z">
        <w:r w:rsidR="00164FF0" w:rsidDel="0064458E">
          <w:rPr>
            <w:sz w:val="22"/>
            <w:szCs w:val="22"/>
          </w:rPr>
          <w:delText>If a AAA player plays in a Majors game, that player is now considered a Majors player and is prohibited to play in AAA for the remainder of the season.</w:delText>
        </w:r>
      </w:del>
      <w:ins w:id="162" w:author="Ryan S" w:date="2018-11-12T22:10:00Z">
        <w:r w:rsidR="003375B9">
          <w:rPr>
            <w:sz w:val="22"/>
            <w:szCs w:val="22"/>
          </w:rPr>
          <w:t xml:space="preserve"> Players must play in their respective division. </w:t>
        </w:r>
      </w:ins>
    </w:p>
    <w:p w14:paraId="050F6DB4" w14:textId="77777777" w:rsidR="00C51581" w:rsidRDefault="00C51581" w:rsidP="00A16FF9">
      <w:pPr>
        <w:widowControl w:val="0"/>
        <w:rPr>
          <w:sz w:val="22"/>
          <w:szCs w:val="22"/>
        </w:rPr>
      </w:pPr>
    </w:p>
    <w:p w14:paraId="3BF0560D" w14:textId="77777777" w:rsidR="00A16FF9" w:rsidRPr="00A16FF9" w:rsidRDefault="00C51581" w:rsidP="00A16FF9">
      <w:pPr>
        <w:widowControl w:val="0"/>
        <w:rPr>
          <w:sz w:val="22"/>
          <w:szCs w:val="22"/>
        </w:rPr>
      </w:pPr>
      <w:r>
        <w:rPr>
          <w:sz w:val="22"/>
          <w:szCs w:val="22"/>
        </w:rPr>
        <w:t>The player or parent will make the final decision to agree or deny the request from the manager to enter the player pool.</w:t>
      </w:r>
      <w:r w:rsidR="008F2F96">
        <w:rPr>
          <w:sz w:val="22"/>
          <w:szCs w:val="22"/>
        </w:rPr>
        <w:t xml:space="preserve">  </w:t>
      </w:r>
    </w:p>
    <w:p w14:paraId="0E220B64" w14:textId="77777777" w:rsidR="005F096C" w:rsidRDefault="005F096C" w:rsidP="005F096C">
      <w:pPr>
        <w:widowControl w:val="0"/>
        <w:rPr>
          <w:sz w:val="22"/>
          <w:szCs w:val="22"/>
        </w:rPr>
      </w:pPr>
    </w:p>
    <w:p w14:paraId="4B1BA690" w14:textId="77777777" w:rsidR="005F096C" w:rsidRDefault="005F096C" w:rsidP="005F096C">
      <w:pPr>
        <w:widowControl w:val="0"/>
        <w:jc w:val="center"/>
        <w:rPr>
          <w:b/>
          <w:sz w:val="22"/>
          <w:szCs w:val="22"/>
          <w:u w:val="single"/>
        </w:rPr>
      </w:pPr>
      <w:r>
        <w:rPr>
          <w:b/>
          <w:sz w:val="22"/>
          <w:szCs w:val="22"/>
          <w:u w:val="single"/>
        </w:rPr>
        <w:t>SECTION VIII</w:t>
      </w:r>
    </w:p>
    <w:p w14:paraId="7ED1B4BB" w14:textId="77777777" w:rsidR="005F096C" w:rsidRDefault="005F096C" w:rsidP="005F096C">
      <w:pPr>
        <w:widowControl w:val="0"/>
        <w:jc w:val="center"/>
        <w:rPr>
          <w:b/>
          <w:sz w:val="22"/>
          <w:szCs w:val="22"/>
        </w:rPr>
      </w:pPr>
      <w:r>
        <w:rPr>
          <w:b/>
          <w:sz w:val="22"/>
          <w:szCs w:val="22"/>
        </w:rPr>
        <w:t>GROUND RULES</w:t>
      </w:r>
    </w:p>
    <w:p w14:paraId="4E0F62A4" w14:textId="77777777" w:rsidR="005F096C" w:rsidRDefault="005F096C" w:rsidP="005F096C">
      <w:pPr>
        <w:widowControl w:val="0"/>
        <w:jc w:val="both"/>
        <w:rPr>
          <w:b/>
          <w:sz w:val="22"/>
          <w:szCs w:val="22"/>
        </w:rPr>
      </w:pPr>
    </w:p>
    <w:p w14:paraId="3F481F65" w14:textId="77777777" w:rsidR="000D4110" w:rsidRDefault="000D4110" w:rsidP="000D4110">
      <w:pPr>
        <w:widowControl w:val="0"/>
        <w:jc w:val="both"/>
        <w:rPr>
          <w:b/>
          <w:sz w:val="22"/>
          <w:szCs w:val="22"/>
        </w:rPr>
      </w:pPr>
      <w:r>
        <w:rPr>
          <w:b/>
          <w:sz w:val="22"/>
          <w:szCs w:val="22"/>
        </w:rPr>
        <w:lastRenderedPageBreak/>
        <w:t>T-Ball</w:t>
      </w:r>
    </w:p>
    <w:p w14:paraId="4CE93C28" w14:textId="77777777" w:rsidR="000D4110" w:rsidRDefault="000D4110" w:rsidP="000D4110">
      <w:pPr>
        <w:widowControl w:val="0"/>
        <w:numPr>
          <w:ilvl w:val="0"/>
          <w:numId w:val="4"/>
        </w:numPr>
        <w:jc w:val="both"/>
        <w:rPr>
          <w:sz w:val="22"/>
          <w:szCs w:val="22"/>
        </w:rPr>
      </w:pPr>
      <w:bookmarkStart w:id="163" w:name="_Hlk510900113"/>
      <w:r>
        <w:rPr>
          <w:sz w:val="22"/>
          <w:szCs w:val="22"/>
        </w:rPr>
        <w:t>If a fair ball hits a coach, the ball is live</w:t>
      </w:r>
    </w:p>
    <w:p w14:paraId="2AB5BBE6" w14:textId="77777777" w:rsidR="000D4110" w:rsidRDefault="000D4110" w:rsidP="000D4110">
      <w:pPr>
        <w:widowControl w:val="0"/>
        <w:numPr>
          <w:ilvl w:val="0"/>
          <w:numId w:val="4"/>
        </w:numPr>
        <w:jc w:val="both"/>
        <w:rPr>
          <w:sz w:val="22"/>
          <w:szCs w:val="22"/>
        </w:rPr>
      </w:pPr>
      <w:r>
        <w:rPr>
          <w:sz w:val="22"/>
          <w:szCs w:val="22"/>
        </w:rPr>
        <w:t>The entire roster must bat in order</w:t>
      </w:r>
    </w:p>
    <w:p w14:paraId="18F63994" w14:textId="77777777" w:rsidR="000D4110" w:rsidRDefault="000D4110" w:rsidP="000D4110">
      <w:pPr>
        <w:widowControl w:val="0"/>
        <w:numPr>
          <w:ilvl w:val="0"/>
          <w:numId w:val="4"/>
        </w:numPr>
        <w:jc w:val="both"/>
        <w:rPr>
          <w:sz w:val="22"/>
          <w:szCs w:val="22"/>
        </w:rPr>
      </w:pPr>
      <w:r>
        <w:rPr>
          <w:sz w:val="22"/>
          <w:szCs w:val="22"/>
        </w:rPr>
        <w:t>Last batter rule: players can run the bases after the last batter, but home plate plays/outs are not allowed, no exception</w:t>
      </w:r>
    </w:p>
    <w:p w14:paraId="390BA022" w14:textId="77777777" w:rsidR="000D4110" w:rsidRDefault="000D4110" w:rsidP="000D4110">
      <w:pPr>
        <w:widowControl w:val="0"/>
        <w:numPr>
          <w:ilvl w:val="0"/>
          <w:numId w:val="4"/>
        </w:numPr>
        <w:jc w:val="both"/>
        <w:rPr>
          <w:sz w:val="22"/>
          <w:szCs w:val="22"/>
        </w:rPr>
      </w:pPr>
      <w:r>
        <w:rPr>
          <w:sz w:val="22"/>
          <w:szCs w:val="22"/>
        </w:rPr>
        <w:t>Ten players may play on defense, with only one pitcher position, sharing of players between teams is acceptable</w:t>
      </w:r>
    </w:p>
    <w:p w14:paraId="0E0B0921" w14:textId="77777777" w:rsidR="000D4110" w:rsidRDefault="000D4110" w:rsidP="000D4110">
      <w:pPr>
        <w:widowControl w:val="0"/>
        <w:numPr>
          <w:ilvl w:val="0"/>
          <w:numId w:val="4"/>
        </w:numPr>
        <w:jc w:val="both"/>
        <w:rPr>
          <w:sz w:val="22"/>
          <w:szCs w:val="22"/>
        </w:rPr>
      </w:pPr>
      <w:r>
        <w:rPr>
          <w:sz w:val="22"/>
          <w:szCs w:val="22"/>
        </w:rPr>
        <w:t>There will be no strikeouts</w:t>
      </w:r>
    </w:p>
    <w:p w14:paraId="5869E31F" w14:textId="77777777" w:rsidR="000D4110" w:rsidRDefault="000D4110" w:rsidP="000D4110">
      <w:pPr>
        <w:widowControl w:val="0"/>
        <w:numPr>
          <w:ilvl w:val="0"/>
          <w:numId w:val="4"/>
        </w:numPr>
        <w:jc w:val="both"/>
        <w:rPr>
          <w:sz w:val="22"/>
          <w:szCs w:val="22"/>
        </w:rPr>
      </w:pPr>
      <w:r>
        <w:rPr>
          <w:sz w:val="22"/>
          <w:szCs w:val="22"/>
        </w:rPr>
        <w:t>No base stealing</w:t>
      </w:r>
    </w:p>
    <w:p w14:paraId="713AF593" w14:textId="77777777" w:rsidR="000D4110" w:rsidRDefault="000D4110" w:rsidP="000D4110">
      <w:pPr>
        <w:widowControl w:val="0"/>
        <w:numPr>
          <w:ilvl w:val="0"/>
          <w:numId w:val="4"/>
        </w:numPr>
        <w:jc w:val="both"/>
        <w:rPr>
          <w:sz w:val="22"/>
          <w:szCs w:val="22"/>
        </w:rPr>
      </w:pPr>
      <w:r>
        <w:rPr>
          <w:sz w:val="22"/>
          <w:szCs w:val="22"/>
        </w:rPr>
        <w:t>No advance on overthrow</w:t>
      </w:r>
    </w:p>
    <w:p w14:paraId="7DEBF605" w14:textId="77777777" w:rsidR="000D4110" w:rsidRDefault="000D4110" w:rsidP="000D4110">
      <w:pPr>
        <w:widowControl w:val="0"/>
        <w:numPr>
          <w:ilvl w:val="0"/>
          <w:numId w:val="4"/>
        </w:numPr>
        <w:jc w:val="both"/>
        <w:rPr>
          <w:sz w:val="22"/>
          <w:szCs w:val="22"/>
        </w:rPr>
      </w:pPr>
      <w:r>
        <w:rPr>
          <w:sz w:val="22"/>
          <w:szCs w:val="22"/>
        </w:rPr>
        <w:t>No outs and no score</w:t>
      </w:r>
    </w:p>
    <w:p w14:paraId="604A1420" w14:textId="77777777" w:rsidR="000D4110" w:rsidRDefault="000D4110" w:rsidP="000D4110">
      <w:pPr>
        <w:widowControl w:val="0"/>
        <w:numPr>
          <w:ilvl w:val="0"/>
          <w:numId w:val="4"/>
        </w:numPr>
        <w:jc w:val="both"/>
        <w:rPr>
          <w:sz w:val="22"/>
          <w:szCs w:val="22"/>
        </w:rPr>
      </w:pPr>
      <w:r>
        <w:rPr>
          <w:sz w:val="22"/>
          <w:szCs w:val="22"/>
        </w:rPr>
        <w:t>Only registered volunteers are allowed in the dugout, no substitutes or team parents without board approval, maximum three adults</w:t>
      </w:r>
    </w:p>
    <w:p w14:paraId="14F308A3" w14:textId="77777777" w:rsidR="000D4110" w:rsidRDefault="000D4110" w:rsidP="000D4110">
      <w:pPr>
        <w:widowControl w:val="0"/>
        <w:numPr>
          <w:ilvl w:val="0"/>
          <w:numId w:val="4"/>
        </w:numPr>
        <w:jc w:val="both"/>
        <w:rPr>
          <w:sz w:val="22"/>
          <w:szCs w:val="22"/>
        </w:rPr>
      </w:pPr>
      <w:r>
        <w:rPr>
          <w:sz w:val="22"/>
          <w:szCs w:val="22"/>
        </w:rPr>
        <w:t>Side is retired when all players on the roster have batted one time in the half inning</w:t>
      </w:r>
    </w:p>
    <w:p w14:paraId="4A9F161A" w14:textId="77777777" w:rsidR="000D4110" w:rsidRDefault="000D4110" w:rsidP="000D4110">
      <w:pPr>
        <w:widowControl w:val="0"/>
        <w:numPr>
          <w:ilvl w:val="0"/>
          <w:numId w:val="4"/>
        </w:numPr>
        <w:jc w:val="both"/>
        <w:rPr>
          <w:sz w:val="22"/>
          <w:szCs w:val="22"/>
        </w:rPr>
      </w:pPr>
      <w:r>
        <w:rPr>
          <w:sz w:val="22"/>
          <w:szCs w:val="22"/>
        </w:rPr>
        <w:t>Game time is a maximum of one hour</w:t>
      </w:r>
    </w:p>
    <w:p w14:paraId="541FC8D3" w14:textId="77777777" w:rsidR="000D4110" w:rsidRDefault="000D4110" w:rsidP="000D4110">
      <w:pPr>
        <w:widowControl w:val="0"/>
        <w:numPr>
          <w:ilvl w:val="0"/>
          <w:numId w:val="4"/>
        </w:numPr>
        <w:jc w:val="both"/>
        <w:rPr>
          <w:sz w:val="22"/>
          <w:szCs w:val="22"/>
        </w:rPr>
      </w:pPr>
      <w:r>
        <w:rPr>
          <w:sz w:val="22"/>
          <w:szCs w:val="22"/>
        </w:rPr>
        <w:t>Coach pitching is not permitted under any circumstances- the Tee should be used for the entire season</w:t>
      </w:r>
    </w:p>
    <w:p w14:paraId="62681746" w14:textId="77777777" w:rsidR="000D4110" w:rsidRDefault="000D4110" w:rsidP="000D4110">
      <w:pPr>
        <w:jc w:val="both"/>
        <w:rPr>
          <w:sz w:val="22"/>
          <w:szCs w:val="22"/>
        </w:rPr>
      </w:pPr>
    </w:p>
    <w:bookmarkEnd w:id="163"/>
    <w:p w14:paraId="4E51C35A" w14:textId="7DECD6A3" w:rsidR="000D4110" w:rsidRPr="008132BE" w:rsidDel="008132BE" w:rsidRDefault="000D4110" w:rsidP="000D4110">
      <w:pPr>
        <w:widowControl w:val="0"/>
        <w:jc w:val="both"/>
        <w:rPr>
          <w:del w:id="164" w:author="Scott Michel" w:date="2022-03-28T12:25:00Z"/>
          <w:b/>
          <w:bCs/>
          <w:sz w:val="22"/>
          <w:szCs w:val="22"/>
          <w:rPrChange w:id="165" w:author="Scott Michel" w:date="2022-03-28T12:25:00Z">
            <w:rPr>
              <w:del w:id="166" w:author="Scott Michel" w:date="2022-03-28T12:25:00Z"/>
              <w:sz w:val="22"/>
              <w:szCs w:val="22"/>
            </w:rPr>
          </w:rPrChange>
        </w:rPr>
      </w:pPr>
    </w:p>
    <w:p w14:paraId="31C03541" w14:textId="68B01B5F" w:rsidR="000D4110" w:rsidRPr="008132BE" w:rsidDel="008132BE" w:rsidRDefault="000D4110" w:rsidP="000D4110">
      <w:pPr>
        <w:jc w:val="both"/>
        <w:rPr>
          <w:del w:id="167" w:author="Scott Michel" w:date="2022-03-28T12:25:00Z"/>
          <w:b/>
          <w:bCs/>
          <w:sz w:val="22"/>
          <w:szCs w:val="22"/>
          <w:rPrChange w:id="168" w:author="Scott Michel" w:date="2022-03-28T12:25:00Z">
            <w:rPr>
              <w:del w:id="169" w:author="Scott Michel" w:date="2022-03-28T12:25:00Z"/>
              <w:b/>
              <w:sz w:val="22"/>
              <w:szCs w:val="22"/>
            </w:rPr>
          </w:rPrChange>
        </w:rPr>
      </w:pPr>
      <w:del w:id="170" w:author="Scott Michel" w:date="2022-03-28T12:25:00Z">
        <w:r w:rsidRPr="008132BE" w:rsidDel="008132BE">
          <w:rPr>
            <w:b/>
            <w:bCs/>
            <w:sz w:val="22"/>
            <w:szCs w:val="22"/>
            <w:rPrChange w:id="171" w:author="Scott Michel" w:date="2022-03-28T12:25:00Z">
              <w:rPr>
                <w:b/>
                <w:sz w:val="22"/>
                <w:szCs w:val="22"/>
              </w:rPr>
            </w:rPrChange>
          </w:rPr>
          <w:delText>A</w:delText>
        </w:r>
      </w:del>
    </w:p>
    <w:p w14:paraId="35C7C51F" w14:textId="58B684D6" w:rsidR="000D4110" w:rsidRPr="008132BE" w:rsidDel="008132BE" w:rsidRDefault="000D4110" w:rsidP="000D4110">
      <w:pPr>
        <w:pStyle w:val="ListParagraph"/>
        <w:numPr>
          <w:ilvl w:val="3"/>
          <w:numId w:val="4"/>
        </w:numPr>
        <w:ind w:left="1530"/>
        <w:jc w:val="both"/>
        <w:rPr>
          <w:del w:id="172" w:author="Scott Michel" w:date="2022-03-28T12:25:00Z"/>
          <w:b/>
          <w:bCs/>
          <w:sz w:val="22"/>
          <w:szCs w:val="22"/>
          <w:rPrChange w:id="173" w:author="Scott Michel" w:date="2022-03-28T12:25:00Z">
            <w:rPr>
              <w:del w:id="174" w:author="Scott Michel" w:date="2022-03-28T12:25:00Z"/>
              <w:sz w:val="22"/>
              <w:szCs w:val="22"/>
            </w:rPr>
          </w:rPrChange>
        </w:rPr>
      </w:pPr>
      <w:del w:id="175" w:author="Scott Michel" w:date="2022-03-28T12:25:00Z">
        <w:r w:rsidRPr="008132BE" w:rsidDel="008132BE">
          <w:rPr>
            <w:b/>
            <w:bCs/>
            <w:sz w:val="22"/>
            <w:szCs w:val="22"/>
            <w:rPrChange w:id="176" w:author="Scott Michel" w:date="2022-03-28T12:25:00Z">
              <w:rPr>
                <w:sz w:val="22"/>
                <w:szCs w:val="22"/>
              </w:rPr>
            </w:rPrChange>
          </w:rPr>
          <w:delText>If a fair ball hits a coach, the ball is live</w:delText>
        </w:r>
      </w:del>
    </w:p>
    <w:p w14:paraId="4BE20D2E" w14:textId="0B990074" w:rsidR="000D4110" w:rsidRPr="008132BE" w:rsidDel="008132BE" w:rsidRDefault="000D4110" w:rsidP="000D4110">
      <w:pPr>
        <w:pStyle w:val="ListParagraph"/>
        <w:numPr>
          <w:ilvl w:val="3"/>
          <w:numId w:val="4"/>
        </w:numPr>
        <w:ind w:left="1530"/>
        <w:jc w:val="both"/>
        <w:rPr>
          <w:del w:id="177" w:author="Scott Michel" w:date="2022-03-28T12:25:00Z"/>
          <w:b/>
          <w:bCs/>
          <w:sz w:val="22"/>
          <w:szCs w:val="22"/>
          <w:rPrChange w:id="178" w:author="Scott Michel" w:date="2022-03-28T12:25:00Z">
            <w:rPr>
              <w:del w:id="179" w:author="Scott Michel" w:date="2022-03-28T12:25:00Z"/>
              <w:sz w:val="22"/>
              <w:szCs w:val="22"/>
            </w:rPr>
          </w:rPrChange>
        </w:rPr>
      </w:pPr>
      <w:del w:id="180" w:author="Scott Michel" w:date="2022-03-28T12:25:00Z">
        <w:r w:rsidRPr="008132BE" w:rsidDel="008132BE">
          <w:rPr>
            <w:b/>
            <w:bCs/>
            <w:sz w:val="22"/>
            <w:szCs w:val="22"/>
            <w:rPrChange w:id="181" w:author="Scott Michel" w:date="2022-03-28T12:25:00Z">
              <w:rPr>
                <w:sz w:val="22"/>
                <w:szCs w:val="22"/>
              </w:rPr>
            </w:rPrChange>
          </w:rPr>
          <w:delText>Coach pitch for the first 5 pitches, then ball is placed on a tee</w:delText>
        </w:r>
      </w:del>
    </w:p>
    <w:p w14:paraId="3A206C29" w14:textId="7F0E8083" w:rsidR="000D4110" w:rsidRPr="008132BE" w:rsidDel="008132BE" w:rsidRDefault="000D4110" w:rsidP="000D4110">
      <w:pPr>
        <w:pStyle w:val="ListParagraph"/>
        <w:numPr>
          <w:ilvl w:val="3"/>
          <w:numId w:val="4"/>
        </w:numPr>
        <w:ind w:left="1530"/>
        <w:jc w:val="both"/>
        <w:rPr>
          <w:del w:id="182" w:author="Scott Michel" w:date="2022-03-28T12:25:00Z"/>
          <w:b/>
          <w:bCs/>
          <w:sz w:val="22"/>
          <w:szCs w:val="22"/>
          <w:rPrChange w:id="183" w:author="Scott Michel" w:date="2022-03-28T12:25:00Z">
            <w:rPr>
              <w:del w:id="184" w:author="Scott Michel" w:date="2022-03-28T12:25:00Z"/>
              <w:sz w:val="22"/>
              <w:szCs w:val="22"/>
            </w:rPr>
          </w:rPrChange>
        </w:rPr>
      </w:pPr>
      <w:del w:id="185" w:author="Scott Michel" w:date="2022-03-28T12:25:00Z">
        <w:r w:rsidRPr="008132BE" w:rsidDel="008132BE">
          <w:rPr>
            <w:b/>
            <w:bCs/>
            <w:sz w:val="22"/>
            <w:szCs w:val="22"/>
            <w:rPrChange w:id="186" w:author="Scott Michel" w:date="2022-03-28T12:25:00Z">
              <w:rPr>
                <w:sz w:val="22"/>
                <w:szCs w:val="22"/>
              </w:rPr>
            </w:rPrChange>
          </w:rPr>
          <w:delText>The entire roster must bat in order</w:delText>
        </w:r>
      </w:del>
    </w:p>
    <w:p w14:paraId="08E2418E" w14:textId="1B4BAC99" w:rsidR="000D4110" w:rsidRPr="008132BE" w:rsidDel="008132BE" w:rsidRDefault="000D4110" w:rsidP="000D4110">
      <w:pPr>
        <w:pStyle w:val="ListParagraph"/>
        <w:numPr>
          <w:ilvl w:val="3"/>
          <w:numId w:val="4"/>
        </w:numPr>
        <w:ind w:left="1530"/>
        <w:jc w:val="both"/>
        <w:rPr>
          <w:del w:id="187" w:author="Scott Michel" w:date="2022-03-28T12:25:00Z"/>
          <w:b/>
          <w:bCs/>
          <w:sz w:val="22"/>
          <w:szCs w:val="22"/>
          <w:rPrChange w:id="188" w:author="Scott Michel" w:date="2022-03-28T12:25:00Z">
            <w:rPr>
              <w:del w:id="189" w:author="Scott Michel" w:date="2022-03-28T12:25:00Z"/>
              <w:sz w:val="22"/>
              <w:szCs w:val="22"/>
            </w:rPr>
          </w:rPrChange>
        </w:rPr>
      </w:pPr>
      <w:del w:id="190" w:author="Scott Michel" w:date="2022-03-28T12:25:00Z">
        <w:r w:rsidRPr="008132BE" w:rsidDel="008132BE">
          <w:rPr>
            <w:b/>
            <w:bCs/>
            <w:sz w:val="22"/>
            <w:szCs w:val="22"/>
            <w:rPrChange w:id="191" w:author="Scott Michel" w:date="2022-03-28T12:25:00Z">
              <w:rPr>
                <w:sz w:val="22"/>
                <w:szCs w:val="22"/>
              </w:rPr>
            </w:rPrChange>
          </w:rPr>
          <w:delText>Last batter rule: players can run the bases after the last batter, but home plate plays/outs are not allowed, no exception</w:delText>
        </w:r>
      </w:del>
    </w:p>
    <w:p w14:paraId="6AF9A433" w14:textId="6DDE5DF8" w:rsidR="000D4110" w:rsidRPr="008132BE" w:rsidDel="008132BE" w:rsidRDefault="000D4110" w:rsidP="000D4110">
      <w:pPr>
        <w:pStyle w:val="ListParagraph"/>
        <w:numPr>
          <w:ilvl w:val="3"/>
          <w:numId w:val="4"/>
        </w:numPr>
        <w:ind w:left="1530"/>
        <w:jc w:val="both"/>
        <w:rPr>
          <w:del w:id="192" w:author="Scott Michel" w:date="2022-03-28T12:25:00Z"/>
          <w:b/>
          <w:bCs/>
          <w:sz w:val="22"/>
          <w:szCs w:val="22"/>
          <w:rPrChange w:id="193" w:author="Scott Michel" w:date="2022-03-28T12:25:00Z">
            <w:rPr>
              <w:del w:id="194" w:author="Scott Michel" w:date="2022-03-28T12:25:00Z"/>
              <w:sz w:val="22"/>
              <w:szCs w:val="22"/>
            </w:rPr>
          </w:rPrChange>
        </w:rPr>
      </w:pPr>
      <w:del w:id="195" w:author="Scott Michel" w:date="2022-03-28T12:25:00Z">
        <w:r w:rsidRPr="008132BE" w:rsidDel="008132BE">
          <w:rPr>
            <w:b/>
            <w:bCs/>
            <w:sz w:val="22"/>
            <w:szCs w:val="22"/>
            <w:rPrChange w:id="196" w:author="Scott Michel" w:date="2022-03-28T12:25:00Z">
              <w:rPr>
                <w:sz w:val="22"/>
                <w:szCs w:val="22"/>
              </w:rPr>
            </w:rPrChange>
          </w:rPr>
          <w:delText xml:space="preserve"> Ten players may play on defense, with only one pitcher position, sharing of players between teams is acceptable</w:delText>
        </w:r>
      </w:del>
    </w:p>
    <w:p w14:paraId="061D1A8A" w14:textId="726CA50F" w:rsidR="000D4110" w:rsidRPr="008132BE" w:rsidDel="008132BE" w:rsidRDefault="000D4110" w:rsidP="000D4110">
      <w:pPr>
        <w:pStyle w:val="ListParagraph"/>
        <w:numPr>
          <w:ilvl w:val="3"/>
          <w:numId w:val="4"/>
        </w:numPr>
        <w:ind w:left="1530"/>
        <w:jc w:val="both"/>
        <w:rPr>
          <w:del w:id="197" w:author="Scott Michel" w:date="2022-03-28T12:25:00Z"/>
          <w:b/>
          <w:bCs/>
          <w:sz w:val="22"/>
          <w:szCs w:val="22"/>
          <w:rPrChange w:id="198" w:author="Scott Michel" w:date="2022-03-28T12:25:00Z">
            <w:rPr>
              <w:del w:id="199" w:author="Scott Michel" w:date="2022-03-28T12:25:00Z"/>
              <w:sz w:val="22"/>
              <w:szCs w:val="22"/>
            </w:rPr>
          </w:rPrChange>
        </w:rPr>
      </w:pPr>
      <w:del w:id="200" w:author="Scott Michel" w:date="2022-03-28T12:25:00Z">
        <w:r w:rsidRPr="008132BE" w:rsidDel="008132BE">
          <w:rPr>
            <w:b/>
            <w:bCs/>
            <w:sz w:val="22"/>
            <w:szCs w:val="22"/>
            <w:rPrChange w:id="201" w:author="Scott Michel" w:date="2022-03-28T12:25:00Z">
              <w:rPr>
                <w:sz w:val="22"/>
                <w:szCs w:val="22"/>
              </w:rPr>
            </w:rPrChange>
          </w:rPr>
          <w:delText xml:space="preserve"> There will be no strikeouts</w:delText>
        </w:r>
      </w:del>
    </w:p>
    <w:p w14:paraId="258FC3BA" w14:textId="3D2F9966" w:rsidR="000D4110" w:rsidRPr="008132BE" w:rsidDel="008132BE" w:rsidRDefault="000D4110" w:rsidP="000D4110">
      <w:pPr>
        <w:pStyle w:val="ListParagraph"/>
        <w:numPr>
          <w:ilvl w:val="3"/>
          <w:numId w:val="4"/>
        </w:numPr>
        <w:ind w:left="1530"/>
        <w:jc w:val="both"/>
        <w:rPr>
          <w:del w:id="202" w:author="Scott Michel" w:date="2022-03-28T12:25:00Z"/>
          <w:b/>
          <w:bCs/>
          <w:sz w:val="22"/>
          <w:szCs w:val="22"/>
          <w:rPrChange w:id="203" w:author="Scott Michel" w:date="2022-03-28T12:25:00Z">
            <w:rPr>
              <w:del w:id="204" w:author="Scott Michel" w:date="2022-03-28T12:25:00Z"/>
              <w:sz w:val="22"/>
              <w:szCs w:val="22"/>
            </w:rPr>
          </w:rPrChange>
        </w:rPr>
      </w:pPr>
      <w:del w:id="205" w:author="Scott Michel" w:date="2022-03-28T12:25:00Z">
        <w:r w:rsidRPr="008132BE" w:rsidDel="008132BE">
          <w:rPr>
            <w:b/>
            <w:bCs/>
            <w:sz w:val="22"/>
            <w:szCs w:val="22"/>
            <w:rPrChange w:id="206" w:author="Scott Michel" w:date="2022-03-28T12:25:00Z">
              <w:rPr>
                <w:sz w:val="22"/>
                <w:szCs w:val="22"/>
              </w:rPr>
            </w:rPrChange>
          </w:rPr>
          <w:delText>No base stealing</w:delText>
        </w:r>
      </w:del>
    </w:p>
    <w:p w14:paraId="175474C3" w14:textId="773A98B0" w:rsidR="000D4110" w:rsidRPr="008132BE" w:rsidDel="008132BE" w:rsidRDefault="000D4110" w:rsidP="000D4110">
      <w:pPr>
        <w:pStyle w:val="ListParagraph"/>
        <w:numPr>
          <w:ilvl w:val="3"/>
          <w:numId w:val="4"/>
        </w:numPr>
        <w:ind w:left="1530"/>
        <w:jc w:val="both"/>
        <w:rPr>
          <w:del w:id="207" w:author="Scott Michel" w:date="2022-03-28T12:25:00Z"/>
          <w:b/>
          <w:bCs/>
          <w:sz w:val="22"/>
          <w:szCs w:val="22"/>
          <w:rPrChange w:id="208" w:author="Scott Michel" w:date="2022-03-28T12:25:00Z">
            <w:rPr>
              <w:del w:id="209" w:author="Scott Michel" w:date="2022-03-28T12:25:00Z"/>
              <w:sz w:val="22"/>
              <w:szCs w:val="22"/>
            </w:rPr>
          </w:rPrChange>
        </w:rPr>
      </w:pPr>
      <w:del w:id="210" w:author="Scott Michel" w:date="2022-03-28T12:25:00Z">
        <w:r w:rsidRPr="008132BE" w:rsidDel="008132BE">
          <w:rPr>
            <w:b/>
            <w:bCs/>
            <w:sz w:val="22"/>
            <w:szCs w:val="22"/>
            <w:rPrChange w:id="211" w:author="Scott Michel" w:date="2022-03-28T12:25:00Z">
              <w:rPr>
                <w:sz w:val="22"/>
                <w:szCs w:val="22"/>
              </w:rPr>
            </w:rPrChange>
          </w:rPr>
          <w:delText>No advance on overthrow</w:delText>
        </w:r>
      </w:del>
    </w:p>
    <w:p w14:paraId="1E102D8A" w14:textId="16134343" w:rsidR="000D4110" w:rsidRPr="008132BE" w:rsidDel="008132BE" w:rsidRDefault="000D4110" w:rsidP="000D4110">
      <w:pPr>
        <w:pStyle w:val="ListParagraph"/>
        <w:numPr>
          <w:ilvl w:val="3"/>
          <w:numId w:val="4"/>
        </w:numPr>
        <w:ind w:left="1530"/>
        <w:jc w:val="both"/>
        <w:rPr>
          <w:del w:id="212" w:author="Scott Michel" w:date="2022-03-28T12:25:00Z"/>
          <w:b/>
          <w:bCs/>
          <w:sz w:val="22"/>
          <w:szCs w:val="22"/>
          <w:rPrChange w:id="213" w:author="Scott Michel" w:date="2022-03-28T12:25:00Z">
            <w:rPr>
              <w:del w:id="214" w:author="Scott Michel" w:date="2022-03-28T12:25:00Z"/>
              <w:sz w:val="22"/>
              <w:szCs w:val="22"/>
            </w:rPr>
          </w:rPrChange>
        </w:rPr>
      </w:pPr>
      <w:del w:id="215" w:author="Scott Michel" w:date="2022-03-28T12:25:00Z">
        <w:r w:rsidRPr="008132BE" w:rsidDel="008132BE">
          <w:rPr>
            <w:b/>
            <w:bCs/>
            <w:sz w:val="22"/>
            <w:szCs w:val="22"/>
            <w:rPrChange w:id="216" w:author="Scott Michel" w:date="2022-03-28T12:25:00Z">
              <w:rPr>
                <w:sz w:val="22"/>
                <w:szCs w:val="22"/>
              </w:rPr>
            </w:rPrChange>
          </w:rPr>
          <w:delText>No outs and no score</w:delText>
        </w:r>
      </w:del>
    </w:p>
    <w:p w14:paraId="6DAFD2A8" w14:textId="5DE53E28" w:rsidR="000D4110" w:rsidRPr="008132BE" w:rsidDel="008132BE" w:rsidRDefault="000D4110" w:rsidP="000D4110">
      <w:pPr>
        <w:pStyle w:val="ListParagraph"/>
        <w:numPr>
          <w:ilvl w:val="3"/>
          <w:numId w:val="4"/>
        </w:numPr>
        <w:ind w:left="1530"/>
        <w:jc w:val="both"/>
        <w:rPr>
          <w:del w:id="217" w:author="Scott Michel" w:date="2022-03-28T12:25:00Z"/>
          <w:b/>
          <w:bCs/>
          <w:sz w:val="22"/>
          <w:szCs w:val="22"/>
          <w:rPrChange w:id="218" w:author="Scott Michel" w:date="2022-03-28T12:25:00Z">
            <w:rPr>
              <w:del w:id="219" w:author="Scott Michel" w:date="2022-03-28T12:25:00Z"/>
              <w:sz w:val="22"/>
              <w:szCs w:val="22"/>
            </w:rPr>
          </w:rPrChange>
        </w:rPr>
      </w:pPr>
      <w:del w:id="220" w:author="Scott Michel" w:date="2022-03-28T12:25:00Z">
        <w:r w:rsidRPr="008132BE" w:rsidDel="008132BE">
          <w:rPr>
            <w:b/>
            <w:bCs/>
            <w:sz w:val="22"/>
            <w:szCs w:val="22"/>
            <w:rPrChange w:id="221" w:author="Scott Michel" w:date="2022-03-28T12:25:00Z">
              <w:rPr>
                <w:sz w:val="22"/>
                <w:szCs w:val="22"/>
              </w:rPr>
            </w:rPrChange>
          </w:rPr>
          <w:delText>Only registered volunteers are allowed in the dugout, no substitutes or team parents without board approval, maximum three adults</w:delText>
        </w:r>
      </w:del>
    </w:p>
    <w:p w14:paraId="0D317AD5" w14:textId="10113828" w:rsidR="000D4110" w:rsidRPr="008132BE" w:rsidDel="008132BE" w:rsidRDefault="000D4110" w:rsidP="000D4110">
      <w:pPr>
        <w:pStyle w:val="ListParagraph"/>
        <w:numPr>
          <w:ilvl w:val="3"/>
          <w:numId w:val="4"/>
        </w:numPr>
        <w:ind w:left="1530"/>
        <w:jc w:val="both"/>
        <w:rPr>
          <w:del w:id="222" w:author="Scott Michel" w:date="2022-03-28T12:25:00Z"/>
          <w:b/>
          <w:bCs/>
          <w:sz w:val="22"/>
          <w:szCs w:val="22"/>
          <w:rPrChange w:id="223" w:author="Scott Michel" w:date="2022-03-28T12:25:00Z">
            <w:rPr>
              <w:del w:id="224" w:author="Scott Michel" w:date="2022-03-28T12:25:00Z"/>
              <w:sz w:val="22"/>
              <w:szCs w:val="22"/>
            </w:rPr>
          </w:rPrChange>
        </w:rPr>
      </w:pPr>
      <w:del w:id="225" w:author="Scott Michel" w:date="2022-03-28T12:25:00Z">
        <w:r w:rsidRPr="008132BE" w:rsidDel="008132BE">
          <w:rPr>
            <w:b/>
            <w:bCs/>
            <w:sz w:val="22"/>
            <w:szCs w:val="22"/>
            <w:rPrChange w:id="226" w:author="Scott Michel" w:date="2022-03-28T12:25:00Z">
              <w:rPr>
                <w:sz w:val="22"/>
                <w:szCs w:val="22"/>
              </w:rPr>
            </w:rPrChange>
          </w:rPr>
          <w:delText>Side is retired when all players on the roster have batted one time in the half inning</w:delText>
        </w:r>
      </w:del>
    </w:p>
    <w:p w14:paraId="3E420456" w14:textId="55AA632B" w:rsidR="000D4110" w:rsidRPr="008132BE" w:rsidDel="008132BE" w:rsidRDefault="000D4110" w:rsidP="000D4110">
      <w:pPr>
        <w:pStyle w:val="ListParagraph"/>
        <w:numPr>
          <w:ilvl w:val="3"/>
          <w:numId w:val="4"/>
        </w:numPr>
        <w:ind w:left="1530"/>
        <w:jc w:val="both"/>
        <w:rPr>
          <w:del w:id="227" w:author="Scott Michel" w:date="2022-03-28T12:25:00Z"/>
          <w:b/>
          <w:bCs/>
          <w:sz w:val="22"/>
          <w:szCs w:val="22"/>
          <w:rPrChange w:id="228" w:author="Scott Michel" w:date="2022-03-28T12:25:00Z">
            <w:rPr>
              <w:del w:id="229" w:author="Scott Michel" w:date="2022-03-28T12:25:00Z"/>
              <w:sz w:val="22"/>
              <w:szCs w:val="22"/>
            </w:rPr>
          </w:rPrChange>
        </w:rPr>
      </w:pPr>
      <w:del w:id="230" w:author="Scott Michel" w:date="2022-03-28T12:25:00Z">
        <w:r w:rsidRPr="008132BE" w:rsidDel="008132BE">
          <w:rPr>
            <w:b/>
            <w:bCs/>
            <w:sz w:val="22"/>
            <w:szCs w:val="22"/>
            <w:rPrChange w:id="231" w:author="Scott Michel" w:date="2022-03-28T12:25:00Z">
              <w:rPr>
                <w:sz w:val="22"/>
                <w:szCs w:val="22"/>
              </w:rPr>
            </w:rPrChange>
          </w:rPr>
          <w:delText>Game time is a maximum of one hour</w:delText>
        </w:r>
      </w:del>
    </w:p>
    <w:p w14:paraId="05AD319C" w14:textId="575B9DFE" w:rsidR="000D4110" w:rsidRPr="008132BE" w:rsidRDefault="000D4110" w:rsidP="000D4110">
      <w:pPr>
        <w:jc w:val="both"/>
        <w:rPr>
          <w:b/>
          <w:bCs/>
          <w:sz w:val="22"/>
          <w:szCs w:val="22"/>
          <w:rPrChange w:id="232" w:author="Scott Michel" w:date="2022-03-28T12:25:00Z">
            <w:rPr>
              <w:b/>
              <w:sz w:val="22"/>
              <w:szCs w:val="22"/>
            </w:rPr>
          </w:rPrChange>
        </w:rPr>
      </w:pPr>
      <w:del w:id="233" w:author="Scott Michel" w:date="2022-03-28T12:25:00Z">
        <w:r w:rsidRPr="008132BE" w:rsidDel="008132BE">
          <w:rPr>
            <w:b/>
            <w:bCs/>
            <w:sz w:val="22"/>
            <w:szCs w:val="22"/>
            <w:rPrChange w:id="234" w:author="Scott Michel" w:date="2022-03-28T12:25:00Z">
              <w:rPr>
                <w:b/>
                <w:sz w:val="22"/>
                <w:szCs w:val="22"/>
              </w:rPr>
            </w:rPrChange>
          </w:rPr>
          <w:delText>AA</w:delText>
        </w:r>
      </w:del>
      <w:ins w:id="235" w:author="Scott Michel" w:date="2022-03-28T12:25:00Z">
        <w:r w:rsidR="008132BE" w:rsidRPr="008132BE">
          <w:rPr>
            <w:b/>
            <w:bCs/>
            <w:sz w:val="22"/>
            <w:szCs w:val="22"/>
            <w:rPrChange w:id="236" w:author="Scott Michel" w:date="2022-03-28T12:25:00Z">
              <w:rPr>
                <w:sz w:val="22"/>
                <w:szCs w:val="22"/>
              </w:rPr>
            </w:rPrChange>
          </w:rPr>
          <w:t>Minors</w:t>
        </w:r>
      </w:ins>
    </w:p>
    <w:p w14:paraId="6054E365" w14:textId="77777777" w:rsidR="000D4110" w:rsidRDefault="000D4110" w:rsidP="000D4110">
      <w:pPr>
        <w:widowControl w:val="0"/>
        <w:jc w:val="both"/>
        <w:rPr>
          <w:b/>
          <w:sz w:val="22"/>
          <w:szCs w:val="22"/>
        </w:rPr>
      </w:pPr>
    </w:p>
    <w:p w14:paraId="33A47C99" w14:textId="77777777" w:rsidR="000D4110" w:rsidRDefault="000D4110" w:rsidP="000D4110">
      <w:pPr>
        <w:widowControl w:val="0"/>
        <w:numPr>
          <w:ilvl w:val="0"/>
          <w:numId w:val="5"/>
        </w:numPr>
        <w:jc w:val="both"/>
        <w:rPr>
          <w:sz w:val="22"/>
          <w:szCs w:val="22"/>
        </w:rPr>
      </w:pPr>
      <w:r>
        <w:rPr>
          <w:sz w:val="22"/>
          <w:szCs w:val="22"/>
        </w:rPr>
        <w:t>First 1/3 of Season</w:t>
      </w:r>
    </w:p>
    <w:p w14:paraId="484CCA6E" w14:textId="77777777" w:rsidR="000D4110" w:rsidRDefault="000D4110" w:rsidP="000D4110">
      <w:pPr>
        <w:pStyle w:val="ListParagraph"/>
        <w:numPr>
          <w:ilvl w:val="1"/>
          <w:numId w:val="5"/>
        </w:numPr>
        <w:jc w:val="both"/>
        <w:rPr>
          <w:sz w:val="22"/>
          <w:szCs w:val="22"/>
        </w:rPr>
      </w:pPr>
      <w:r w:rsidRPr="00445025">
        <w:rPr>
          <w:sz w:val="22"/>
          <w:szCs w:val="22"/>
        </w:rPr>
        <w:t>All players will play defensive position and have an at-bat each inning</w:t>
      </w:r>
    </w:p>
    <w:p w14:paraId="44FEB76D" w14:textId="77777777" w:rsidR="000D4110" w:rsidRPr="00445025" w:rsidRDefault="000D4110" w:rsidP="000D4110">
      <w:pPr>
        <w:pStyle w:val="ListParagraph"/>
        <w:numPr>
          <w:ilvl w:val="1"/>
          <w:numId w:val="5"/>
        </w:numPr>
        <w:jc w:val="both"/>
        <w:rPr>
          <w:sz w:val="22"/>
          <w:szCs w:val="22"/>
        </w:rPr>
      </w:pPr>
      <w:r>
        <w:rPr>
          <w:sz w:val="22"/>
          <w:szCs w:val="22"/>
        </w:rPr>
        <w:t>Coach pitch for the first 5 pitches and then ball is placed on a tee</w:t>
      </w:r>
    </w:p>
    <w:p w14:paraId="7ACFA5CA" w14:textId="77777777" w:rsidR="000D4110" w:rsidRDefault="000D4110" w:rsidP="000D4110">
      <w:pPr>
        <w:widowControl w:val="0"/>
        <w:numPr>
          <w:ilvl w:val="1"/>
          <w:numId w:val="5"/>
        </w:numPr>
        <w:jc w:val="both"/>
        <w:rPr>
          <w:sz w:val="22"/>
          <w:szCs w:val="22"/>
        </w:rPr>
      </w:pPr>
      <w:r>
        <w:rPr>
          <w:sz w:val="22"/>
          <w:szCs w:val="22"/>
        </w:rPr>
        <w:t>A game may be played with no less than 7 defensive players, sharing of players between teams is acceptable</w:t>
      </w:r>
    </w:p>
    <w:p w14:paraId="0B182462" w14:textId="77777777" w:rsidR="000D4110" w:rsidRDefault="000D4110" w:rsidP="000D4110">
      <w:pPr>
        <w:widowControl w:val="0"/>
        <w:numPr>
          <w:ilvl w:val="1"/>
          <w:numId w:val="5"/>
        </w:numPr>
        <w:jc w:val="both"/>
        <w:rPr>
          <w:sz w:val="22"/>
          <w:szCs w:val="22"/>
        </w:rPr>
      </w:pPr>
      <w:r>
        <w:rPr>
          <w:sz w:val="22"/>
          <w:szCs w:val="22"/>
        </w:rPr>
        <w:t>If a fair ball hits a coach, the ball is live</w:t>
      </w:r>
    </w:p>
    <w:p w14:paraId="38386997" w14:textId="77777777" w:rsidR="000D4110" w:rsidRDefault="000D4110" w:rsidP="000D4110">
      <w:pPr>
        <w:widowControl w:val="0"/>
        <w:numPr>
          <w:ilvl w:val="1"/>
          <w:numId w:val="5"/>
        </w:numPr>
        <w:jc w:val="both"/>
        <w:rPr>
          <w:sz w:val="22"/>
          <w:szCs w:val="22"/>
        </w:rPr>
      </w:pPr>
      <w:r>
        <w:rPr>
          <w:sz w:val="22"/>
          <w:szCs w:val="22"/>
        </w:rPr>
        <w:t>The entire roster must bat in order</w:t>
      </w:r>
    </w:p>
    <w:p w14:paraId="6737A337" w14:textId="77777777" w:rsidR="000D4110" w:rsidRDefault="000D4110" w:rsidP="000D4110">
      <w:pPr>
        <w:widowControl w:val="0"/>
        <w:numPr>
          <w:ilvl w:val="1"/>
          <w:numId w:val="5"/>
        </w:numPr>
        <w:jc w:val="both"/>
        <w:rPr>
          <w:sz w:val="22"/>
          <w:szCs w:val="22"/>
        </w:rPr>
      </w:pPr>
      <w:r>
        <w:rPr>
          <w:sz w:val="22"/>
          <w:szCs w:val="22"/>
        </w:rPr>
        <w:t>Players may slide feet first only</w:t>
      </w:r>
    </w:p>
    <w:p w14:paraId="5C7D5B42" w14:textId="77777777" w:rsidR="000D4110" w:rsidRDefault="000D4110" w:rsidP="000D4110">
      <w:pPr>
        <w:widowControl w:val="0"/>
        <w:numPr>
          <w:ilvl w:val="1"/>
          <w:numId w:val="5"/>
        </w:numPr>
        <w:jc w:val="both"/>
        <w:rPr>
          <w:sz w:val="22"/>
          <w:szCs w:val="22"/>
        </w:rPr>
      </w:pPr>
      <w:r>
        <w:rPr>
          <w:sz w:val="22"/>
          <w:szCs w:val="22"/>
        </w:rPr>
        <w:t>All defensive players on the field and the opposing coach pitching to his own team</w:t>
      </w:r>
    </w:p>
    <w:p w14:paraId="5022CA7E" w14:textId="77777777" w:rsidR="000D4110" w:rsidRDefault="000D4110" w:rsidP="000D4110">
      <w:pPr>
        <w:widowControl w:val="0"/>
        <w:numPr>
          <w:ilvl w:val="1"/>
          <w:numId w:val="5"/>
        </w:numPr>
        <w:jc w:val="both"/>
        <w:rPr>
          <w:sz w:val="22"/>
          <w:szCs w:val="22"/>
        </w:rPr>
      </w:pPr>
      <w:r>
        <w:rPr>
          <w:sz w:val="22"/>
          <w:szCs w:val="22"/>
        </w:rPr>
        <w:t>A game will consist of five innings or maximum 1 ½ hours</w:t>
      </w:r>
    </w:p>
    <w:p w14:paraId="61BF239B" w14:textId="77777777" w:rsidR="000D4110" w:rsidRDefault="000D4110" w:rsidP="000D4110">
      <w:pPr>
        <w:widowControl w:val="0"/>
        <w:numPr>
          <w:ilvl w:val="1"/>
          <w:numId w:val="5"/>
        </w:numPr>
        <w:jc w:val="both"/>
        <w:rPr>
          <w:sz w:val="22"/>
          <w:szCs w:val="22"/>
        </w:rPr>
      </w:pPr>
      <w:r>
        <w:rPr>
          <w:sz w:val="22"/>
          <w:szCs w:val="22"/>
        </w:rPr>
        <w:t>Only coaches are allowed in the dugout, no substitutes or team parents without board approval, maximum three adults</w:t>
      </w:r>
    </w:p>
    <w:p w14:paraId="7CC5D75C" w14:textId="77777777" w:rsidR="000D4110" w:rsidRDefault="000D4110" w:rsidP="000D4110">
      <w:pPr>
        <w:widowControl w:val="0"/>
        <w:numPr>
          <w:ilvl w:val="0"/>
          <w:numId w:val="5"/>
        </w:numPr>
        <w:jc w:val="both"/>
        <w:rPr>
          <w:sz w:val="22"/>
          <w:szCs w:val="22"/>
        </w:rPr>
      </w:pPr>
      <w:r>
        <w:rPr>
          <w:sz w:val="22"/>
          <w:szCs w:val="22"/>
        </w:rPr>
        <w:t>Second 1/3 of Season</w:t>
      </w:r>
    </w:p>
    <w:p w14:paraId="4CE3CD65" w14:textId="77777777" w:rsidR="000D4110" w:rsidRDefault="000D4110" w:rsidP="000D4110">
      <w:pPr>
        <w:widowControl w:val="0"/>
        <w:numPr>
          <w:ilvl w:val="1"/>
          <w:numId w:val="5"/>
        </w:numPr>
        <w:jc w:val="both"/>
        <w:rPr>
          <w:sz w:val="22"/>
          <w:szCs w:val="22"/>
        </w:rPr>
      </w:pPr>
      <w:r>
        <w:rPr>
          <w:sz w:val="22"/>
          <w:szCs w:val="22"/>
        </w:rPr>
        <w:t xml:space="preserve">The last batter of each inning will be treated like any other hitter. We will eliminate the automatic home run. They will run the bases in accordance with their hit. </w:t>
      </w:r>
    </w:p>
    <w:p w14:paraId="5A4B87F6" w14:textId="77777777" w:rsidR="000D4110" w:rsidRDefault="000D4110" w:rsidP="000D4110">
      <w:pPr>
        <w:widowControl w:val="0"/>
        <w:numPr>
          <w:ilvl w:val="1"/>
          <w:numId w:val="5"/>
        </w:numPr>
        <w:jc w:val="both"/>
        <w:rPr>
          <w:sz w:val="22"/>
          <w:szCs w:val="22"/>
        </w:rPr>
      </w:pPr>
      <w:r>
        <w:rPr>
          <w:sz w:val="22"/>
          <w:szCs w:val="22"/>
        </w:rPr>
        <w:t>If a ball is hit into the field of play and the out is made, the runner will go back to the dugout, however the out will not be recorded. All hitters in lineup will hit prior to the half inning ending.</w:t>
      </w:r>
    </w:p>
    <w:p w14:paraId="1EABD444" w14:textId="77777777" w:rsidR="000D4110" w:rsidRDefault="000D4110" w:rsidP="000D4110">
      <w:pPr>
        <w:widowControl w:val="0"/>
        <w:numPr>
          <w:ilvl w:val="1"/>
          <w:numId w:val="5"/>
        </w:numPr>
        <w:jc w:val="both"/>
        <w:rPr>
          <w:sz w:val="22"/>
          <w:szCs w:val="22"/>
        </w:rPr>
      </w:pPr>
      <w:r>
        <w:rPr>
          <w:sz w:val="22"/>
          <w:szCs w:val="22"/>
        </w:rPr>
        <w:t>Player Pitch – Players will pitch to their own team.  Only 3 pitches to each batter and 2 by coach, total of 5 pitches, the player can use the tee, but they only get one hit off the tee before they must return to the dugout.</w:t>
      </w:r>
    </w:p>
    <w:p w14:paraId="40FAFDC2" w14:textId="77777777" w:rsidR="000D4110" w:rsidRDefault="000D4110" w:rsidP="000D4110">
      <w:pPr>
        <w:widowControl w:val="0"/>
        <w:numPr>
          <w:ilvl w:val="0"/>
          <w:numId w:val="5"/>
        </w:numPr>
        <w:jc w:val="both"/>
        <w:rPr>
          <w:sz w:val="22"/>
          <w:szCs w:val="22"/>
        </w:rPr>
      </w:pPr>
      <w:r>
        <w:rPr>
          <w:sz w:val="22"/>
          <w:szCs w:val="22"/>
        </w:rPr>
        <w:t>Last 1/3 of Season</w:t>
      </w:r>
    </w:p>
    <w:p w14:paraId="77E5D922" w14:textId="77777777" w:rsidR="000D4110" w:rsidRDefault="000D4110" w:rsidP="000D4110">
      <w:pPr>
        <w:widowControl w:val="0"/>
        <w:numPr>
          <w:ilvl w:val="1"/>
          <w:numId w:val="5"/>
        </w:numPr>
        <w:jc w:val="both"/>
        <w:rPr>
          <w:sz w:val="22"/>
          <w:szCs w:val="22"/>
        </w:rPr>
      </w:pPr>
      <w:r>
        <w:rPr>
          <w:sz w:val="22"/>
          <w:szCs w:val="22"/>
        </w:rPr>
        <w:t xml:space="preserve">Competitive Pitch will begin.  Only 3 pitches per hitter and two by coach per hitter for a total of 5 pitches per hitter. </w:t>
      </w:r>
    </w:p>
    <w:p w14:paraId="47C7EF80" w14:textId="77777777" w:rsidR="000D4110" w:rsidRDefault="000D4110" w:rsidP="000D4110">
      <w:pPr>
        <w:widowControl w:val="0"/>
        <w:numPr>
          <w:ilvl w:val="1"/>
          <w:numId w:val="5"/>
        </w:numPr>
        <w:jc w:val="both"/>
        <w:rPr>
          <w:sz w:val="22"/>
          <w:szCs w:val="22"/>
        </w:rPr>
      </w:pPr>
      <w:r>
        <w:rPr>
          <w:sz w:val="22"/>
          <w:szCs w:val="22"/>
        </w:rPr>
        <w:t>Pitchers can only pitch one inning per game</w:t>
      </w:r>
    </w:p>
    <w:p w14:paraId="5C3BEEF8" w14:textId="77777777" w:rsidR="000D4110" w:rsidRDefault="000D4110" w:rsidP="000D4110">
      <w:pPr>
        <w:widowControl w:val="0"/>
        <w:numPr>
          <w:ilvl w:val="1"/>
          <w:numId w:val="5"/>
        </w:numPr>
        <w:jc w:val="both"/>
        <w:rPr>
          <w:sz w:val="22"/>
          <w:szCs w:val="22"/>
        </w:rPr>
      </w:pPr>
      <w:r>
        <w:rPr>
          <w:sz w:val="22"/>
          <w:szCs w:val="22"/>
        </w:rPr>
        <w:t>If a hitter does not place the ball in fair territory after 5 pitches, they must return to the dugout. This will NOT count as an out.</w:t>
      </w:r>
    </w:p>
    <w:p w14:paraId="024B8866" w14:textId="77777777" w:rsidR="000D4110" w:rsidRDefault="000D4110" w:rsidP="000D4110">
      <w:pPr>
        <w:widowControl w:val="0"/>
        <w:numPr>
          <w:ilvl w:val="1"/>
          <w:numId w:val="5"/>
        </w:numPr>
        <w:jc w:val="both"/>
        <w:rPr>
          <w:sz w:val="22"/>
          <w:szCs w:val="22"/>
        </w:rPr>
      </w:pPr>
      <w:r>
        <w:rPr>
          <w:sz w:val="22"/>
          <w:szCs w:val="22"/>
        </w:rPr>
        <w:t>No walks allowed</w:t>
      </w:r>
    </w:p>
    <w:p w14:paraId="26BC5E8A" w14:textId="77777777" w:rsidR="000D4110" w:rsidRDefault="000D4110" w:rsidP="000D4110">
      <w:pPr>
        <w:widowControl w:val="0"/>
        <w:numPr>
          <w:ilvl w:val="1"/>
          <w:numId w:val="5"/>
        </w:numPr>
        <w:jc w:val="both"/>
        <w:rPr>
          <w:sz w:val="22"/>
          <w:szCs w:val="22"/>
        </w:rPr>
      </w:pPr>
      <w:r>
        <w:rPr>
          <w:sz w:val="22"/>
          <w:szCs w:val="22"/>
        </w:rPr>
        <w:lastRenderedPageBreak/>
        <w:t>All players must still play all positions</w:t>
      </w:r>
    </w:p>
    <w:p w14:paraId="2383916E" w14:textId="77777777" w:rsidR="000D4110" w:rsidRDefault="000D4110" w:rsidP="000D4110">
      <w:pPr>
        <w:widowControl w:val="0"/>
        <w:numPr>
          <w:ilvl w:val="1"/>
          <w:numId w:val="5"/>
        </w:numPr>
        <w:jc w:val="both"/>
        <w:rPr>
          <w:sz w:val="22"/>
          <w:szCs w:val="22"/>
        </w:rPr>
      </w:pPr>
      <w:r>
        <w:rPr>
          <w:sz w:val="22"/>
          <w:szCs w:val="22"/>
        </w:rPr>
        <w:t>Coaches must rotate pitchers</w:t>
      </w:r>
    </w:p>
    <w:p w14:paraId="096EE369" w14:textId="77777777" w:rsidR="000D4110" w:rsidRDefault="000D4110" w:rsidP="000D4110">
      <w:pPr>
        <w:widowControl w:val="0"/>
        <w:numPr>
          <w:ilvl w:val="1"/>
          <w:numId w:val="5"/>
        </w:numPr>
        <w:jc w:val="both"/>
        <w:rPr>
          <w:ins w:id="237" w:author="Ryan S" w:date="2018-11-08T17:43:00Z"/>
          <w:sz w:val="22"/>
          <w:szCs w:val="22"/>
        </w:rPr>
      </w:pPr>
      <w:r>
        <w:rPr>
          <w:sz w:val="22"/>
          <w:szCs w:val="22"/>
        </w:rPr>
        <w:t>A half inning is completed when one of the following occurs: 3 outs recorded (remember strikeouts are not recorded); 5 runs score; or the offensive team bats through their lineup.</w:t>
      </w:r>
    </w:p>
    <w:p w14:paraId="7E16DA54" w14:textId="77777777" w:rsidR="00325DDB" w:rsidRDefault="00325DDB" w:rsidP="000D4110">
      <w:pPr>
        <w:widowControl w:val="0"/>
        <w:numPr>
          <w:ilvl w:val="1"/>
          <w:numId w:val="5"/>
        </w:numPr>
        <w:jc w:val="both"/>
        <w:rPr>
          <w:sz w:val="22"/>
          <w:szCs w:val="22"/>
        </w:rPr>
      </w:pPr>
      <w:ins w:id="238" w:author="Ryan S" w:date="2018-11-08T17:43:00Z">
        <w:r>
          <w:rPr>
            <w:sz w:val="22"/>
            <w:szCs w:val="22"/>
          </w:rPr>
          <w:t xml:space="preserve">A board </w:t>
        </w:r>
      </w:ins>
      <w:ins w:id="239" w:author="Ryan S" w:date="2018-11-09T10:34:00Z">
        <w:r w:rsidR="00DD0C8D">
          <w:rPr>
            <w:sz w:val="22"/>
            <w:szCs w:val="22"/>
          </w:rPr>
          <w:t xml:space="preserve">member should </w:t>
        </w:r>
      </w:ins>
      <w:ins w:id="240" w:author="Ryan S" w:date="2018-11-08T17:43:00Z">
        <w:r>
          <w:rPr>
            <w:sz w:val="22"/>
            <w:szCs w:val="22"/>
          </w:rPr>
          <w:t>be in attendance</w:t>
        </w:r>
      </w:ins>
      <w:ins w:id="241" w:author="Ryan S" w:date="2018-11-09T10:39:00Z">
        <w:r w:rsidR="00DD0C8D">
          <w:rPr>
            <w:sz w:val="22"/>
            <w:szCs w:val="22"/>
          </w:rPr>
          <w:t xml:space="preserve"> of each game</w:t>
        </w:r>
      </w:ins>
      <w:ins w:id="242" w:author="Ryan S" w:date="2018-11-08T17:43:00Z">
        <w:r>
          <w:rPr>
            <w:sz w:val="22"/>
            <w:szCs w:val="22"/>
          </w:rPr>
          <w:t xml:space="preserve"> to enforce the rules (Umpire)</w:t>
        </w:r>
      </w:ins>
      <w:ins w:id="243" w:author="Ryan S" w:date="2018-11-09T10:34:00Z">
        <w:r w:rsidR="00DD0C8D">
          <w:rPr>
            <w:sz w:val="22"/>
            <w:szCs w:val="22"/>
          </w:rPr>
          <w:t xml:space="preserve"> for the last third of the season</w:t>
        </w:r>
      </w:ins>
      <w:ins w:id="244" w:author="Ryan S" w:date="2018-11-08T17:43:00Z">
        <w:r>
          <w:rPr>
            <w:sz w:val="22"/>
            <w:szCs w:val="22"/>
          </w:rPr>
          <w:t>.</w:t>
        </w:r>
      </w:ins>
    </w:p>
    <w:p w14:paraId="4DC2C8A4" w14:textId="77777777" w:rsidR="000D4110" w:rsidRDefault="000D4110" w:rsidP="000D4110">
      <w:pPr>
        <w:widowControl w:val="0"/>
        <w:jc w:val="both"/>
        <w:rPr>
          <w:b/>
          <w:sz w:val="22"/>
          <w:szCs w:val="22"/>
        </w:rPr>
      </w:pPr>
      <w:r>
        <w:rPr>
          <w:b/>
          <w:sz w:val="22"/>
          <w:szCs w:val="22"/>
        </w:rPr>
        <w:t>AAA</w:t>
      </w:r>
    </w:p>
    <w:p w14:paraId="44982CCB" w14:textId="77777777" w:rsidR="000D4110" w:rsidDel="00325DDB" w:rsidRDefault="000D4110" w:rsidP="000D4110">
      <w:pPr>
        <w:widowControl w:val="0"/>
        <w:numPr>
          <w:ilvl w:val="0"/>
          <w:numId w:val="6"/>
        </w:numPr>
        <w:jc w:val="both"/>
        <w:rPr>
          <w:del w:id="245" w:author="Ryan S" w:date="2018-11-08T17:44:00Z"/>
          <w:sz w:val="22"/>
          <w:szCs w:val="22"/>
        </w:rPr>
      </w:pPr>
      <w:del w:id="246" w:author="Ryan S" w:date="2018-11-08T17:44:00Z">
        <w:r w:rsidDel="00325DDB">
          <w:rPr>
            <w:sz w:val="22"/>
            <w:szCs w:val="22"/>
          </w:rPr>
          <w:delText>Games may not be played with less than 7 players, unless the managers decide otherwise; the player pool is available.</w:delText>
        </w:r>
      </w:del>
    </w:p>
    <w:p w14:paraId="1CFB5332" w14:textId="77777777" w:rsidR="000D4110" w:rsidRPr="00445025" w:rsidRDefault="000D4110" w:rsidP="000D4110">
      <w:pPr>
        <w:widowControl w:val="0"/>
        <w:numPr>
          <w:ilvl w:val="0"/>
          <w:numId w:val="6"/>
        </w:numPr>
        <w:jc w:val="both"/>
        <w:rPr>
          <w:sz w:val="22"/>
          <w:szCs w:val="22"/>
        </w:rPr>
      </w:pPr>
      <w:r w:rsidRPr="00445025">
        <w:rPr>
          <w:sz w:val="22"/>
          <w:szCs w:val="22"/>
        </w:rPr>
        <w:t xml:space="preserve">A </w:t>
      </w:r>
      <w:del w:id="247" w:author="Ryan S" w:date="2018-11-11T19:51:00Z">
        <w:r w:rsidRPr="00445025" w:rsidDel="007E4D52">
          <w:rPr>
            <w:sz w:val="22"/>
            <w:szCs w:val="22"/>
          </w:rPr>
          <w:delText>legal</w:delText>
        </w:r>
      </w:del>
      <w:ins w:id="248" w:author="Ryan S" w:date="2018-11-11T19:51:00Z">
        <w:r w:rsidR="007E4D52">
          <w:rPr>
            <w:sz w:val="22"/>
            <w:szCs w:val="22"/>
          </w:rPr>
          <w:t>regulation</w:t>
        </w:r>
      </w:ins>
      <w:r w:rsidRPr="00445025">
        <w:rPr>
          <w:sz w:val="22"/>
          <w:szCs w:val="22"/>
        </w:rPr>
        <w:t xml:space="preserve"> game consists of 4 completed innings; after playing 4 innings, there will be no new inning after the 1 ¾ hour mark. </w:t>
      </w:r>
    </w:p>
    <w:p w14:paraId="70B36AC5" w14:textId="77777777" w:rsidR="000D4110" w:rsidRDefault="000D4110" w:rsidP="000D4110">
      <w:pPr>
        <w:widowControl w:val="0"/>
        <w:numPr>
          <w:ilvl w:val="0"/>
          <w:numId w:val="6"/>
        </w:numPr>
        <w:jc w:val="both"/>
        <w:rPr>
          <w:sz w:val="22"/>
          <w:szCs w:val="22"/>
        </w:rPr>
      </w:pPr>
      <w:r>
        <w:rPr>
          <w:sz w:val="22"/>
          <w:szCs w:val="22"/>
        </w:rPr>
        <w:t>Side is retired when five runs are scored, or when all players on the roster have batted one time in the half inning, or three outs are made</w:t>
      </w:r>
    </w:p>
    <w:p w14:paraId="2E13FDF4" w14:textId="77777777" w:rsidR="000D4110" w:rsidRDefault="000D4110" w:rsidP="000D4110">
      <w:pPr>
        <w:widowControl w:val="0"/>
        <w:numPr>
          <w:ilvl w:val="0"/>
          <w:numId w:val="6"/>
        </w:numPr>
        <w:jc w:val="both"/>
        <w:rPr>
          <w:sz w:val="22"/>
          <w:szCs w:val="22"/>
        </w:rPr>
      </w:pPr>
      <w:r>
        <w:rPr>
          <w:sz w:val="22"/>
          <w:szCs w:val="22"/>
        </w:rPr>
        <w:t>If an umpire does not show, the managers will pick a substitute; if no adult, then a game coordinator will need to be selected, preferably one who is a board member</w:t>
      </w:r>
    </w:p>
    <w:p w14:paraId="5002532E" w14:textId="77777777" w:rsidR="000D4110" w:rsidRDefault="000D4110" w:rsidP="000D4110">
      <w:pPr>
        <w:widowControl w:val="0"/>
        <w:numPr>
          <w:ilvl w:val="0"/>
          <w:numId w:val="6"/>
        </w:numPr>
        <w:jc w:val="both"/>
        <w:rPr>
          <w:sz w:val="22"/>
          <w:szCs w:val="22"/>
        </w:rPr>
      </w:pPr>
      <w:r>
        <w:rPr>
          <w:sz w:val="22"/>
          <w:szCs w:val="22"/>
        </w:rPr>
        <w:t>Players are not allowed in the warm up/on deck area</w:t>
      </w:r>
    </w:p>
    <w:p w14:paraId="043DE7E0" w14:textId="77777777" w:rsidR="000D4110" w:rsidRDefault="000D4110" w:rsidP="000D4110">
      <w:pPr>
        <w:widowControl w:val="0"/>
        <w:numPr>
          <w:ilvl w:val="0"/>
          <w:numId w:val="6"/>
        </w:numPr>
        <w:jc w:val="both"/>
        <w:rPr>
          <w:sz w:val="22"/>
          <w:szCs w:val="22"/>
        </w:rPr>
      </w:pPr>
      <w:r>
        <w:rPr>
          <w:sz w:val="22"/>
          <w:szCs w:val="22"/>
        </w:rPr>
        <w:t>A coach may occupy both base coach positions</w:t>
      </w:r>
    </w:p>
    <w:p w14:paraId="55F53FE2" w14:textId="77777777" w:rsidR="000D4110" w:rsidRDefault="000D4110" w:rsidP="000D4110">
      <w:pPr>
        <w:widowControl w:val="0"/>
        <w:numPr>
          <w:ilvl w:val="0"/>
          <w:numId w:val="6"/>
        </w:numPr>
        <w:jc w:val="both"/>
        <w:rPr>
          <w:sz w:val="22"/>
          <w:szCs w:val="22"/>
        </w:rPr>
      </w:pPr>
      <w:r>
        <w:rPr>
          <w:sz w:val="22"/>
          <w:szCs w:val="22"/>
        </w:rPr>
        <w:t>A coach MUST be in the dugout during the entire game- this is mandatory</w:t>
      </w:r>
    </w:p>
    <w:p w14:paraId="3CA0B431" w14:textId="77777777" w:rsidR="000D4110" w:rsidRDefault="000D4110" w:rsidP="000D4110">
      <w:pPr>
        <w:widowControl w:val="0"/>
        <w:numPr>
          <w:ilvl w:val="0"/>
          <w:numId w:val="6"/>
        </w:numPr>
        <w:jc w:val="both"/>
        <w:rPr>
          <w:sz w:val="22"/>
          <w:szCs w:val="22"/>
        </w:rPr>
      </w:pPr>
      <w:r>
        <w:rPr>
          <w:sz w:val="22"/>
          <w:szCs w:val="22"/>
        </w:rPr>
        <w:t>Only coaches are allowed in the dugout, no substitutes or team parents without board approval, maximum three adults</w:t>
      </w:r>
    </w:p>
    <w:p w14:paraId="7C2D95A3" w14:textId="77777777" w:rsidR="000D4110" w:rsidRDefault="000D4110" w:rsidP="000D4110">
      <w:pPr>
        <w:widowControl w:val="0"/>
        <w:numPr>
          <w:ilvl w:val="0"/>
          <w:numId w:val="6"/>
        </w:numPr>
        <w:jc w:val="both"/>
        <w:rPr>
          <w:sz w:val="22"/>
          <w:szCs w:val="22"/>
        </w:rPr>
      </w:pPr>
      <w:r>
        <w:rPr>
          <w:sz w:val="22"/>
          <w:szCs w:val="22"/>
        </w:rPr>
        <w:t>Protests must follow 4.19 In LLI Rule Book.</w:t>
      </w:r>
    </w:p>
    <w:p w14:paraId="7BD2863F" w14:textId="77777777" w:rsidR="000D4110" w:rsidRDefault="000D4110" w:rsidP="000D4110">
      <w:pPr>
        <w:widowControl w:val="0"/>
        <w:numPr>
          <w:ilvl w:val="0"/>
          <w:numId w:val="6"/>
        </w:numPr>
        <w:jc w:val="both"/>
        <w:rPr>
          <w:sz w:val="22"/>
          <w:szCs w:val="22"/>
        </w:rPr>
      </w:pPr>
      <w:r>
        <w:rPr>
          <w:sz w:val="22"/>
          <w:szCs w:val="22"/>
        </w:rPr>
        <w:t>All games shall count in the standing</w:t>
      </w:r>
      <w:del w:id="249" w:author="Scott Michel" w:date="2019-08-27T17:31:00Z">
        <w:r w:rsidDel="00670412">
          <w:rPr>
            <w:sz w:val="22"/>
            <w:szCs w:val="22"/>
          </w:rPr>
          <w:delText>, including inter-league games</w:delText>
        </w:r>
      </w:del>
      <w:ins w:id="250" w:author="Scott Michel" w:date="2019-08-27T17:31:00Z">
        <w:r w:rsidR="00670412">
          <w:rPr>
            <w:sz w:val="22"/>
            <w:szCs w:val="22"/>
          </w:rPr>
          <w:t xml:space="preserve"> with </w:t>
        </w:r>
        <w:r w:rsidR="00670412" w:rsidRPr="00670412">
          <w:rPr>
            <w:b/>
            <w:bCs/>
            <w:i/>
            <w:iCs/>
            <w:sz w:val="22"/>
            <w:szCs w:val="22"/>
            <w:rPrChange w:id="251" w:author="Scott Michel" w:date="2019-08-27T17:31:00Z">
              <w:rPr>
                <w:sz w:val="22"/>
                <w:szCs w:val="22"/>
              </w:rPr>
            </w:rPrChange>
          </w:rPr>
          <w:t>the exception of YLL away games</w:t>
        </w:r>
        <w:r w:rsidR="00670412">
          <w:rPr>
            <w:sz w:val="22"/>
            <w:szCs w:val="22"/>
          </w:rPr>
          <w:t>.</w:t>
        </w:r>
      </w:ins>
    </w:p>
    <w:p w14:paraId="56751ECA" w14:textId="77777777" w:rsidR="000D4110" w:rsidRDefault="000D4110" w:rsidP="000D4110">
      <w:pPr>
        <w:widowControl w:val="0"/>
        <w:numPr>
          <w:ilvl w:val="0"/>
          <w:numId w:val="6"/>
        </w:numPr>
        <w:jc w:val="both"/>
        <w:rPr>
          <w:sz w:val="22"/>
          <w:szCs w:val="22"/>
        </w:rPr>
      </w:pPr>
      <w:r>
        <w:rPr>
          <w:sz w:val="22"/>
          <w:szCs w:val="22"/>
        </w:rPr>
        <w:t xml:space="preserve">Ten run mercy rule takes effect only when the game is considered a </w:t>
      </w:r>
      <w:del w:id="252" w:author="Ryan S" w:date="2018-11-11T19:51:00Z">
        <w:r w:rsidDel="007E4D52">
          <w:rPr>
            <w:sz w:val="22"/>
            <w:szCs w:val="22"/>
          </w:rPr>
          <w:delText>legal</w:delText>
        </w:r>
      </w:del>
      <w:ins w:id="253" w:author="Ryan S" w:date="2018-11-11T19:51:00Z">
        <w:r w:rsidR="007E4D52">
          <w:rPr>
            <w:sz w:val="22"/>
            <w:szCs w:val="22"/>
          </w:rPr>
          <w:t>regulation</w:t>
        </w:r>
      </w:ins>
      <w:r>
        <w:rPr>
          <w:sz w:val="22"/>
          <w:szCs w:val="22"/>
        </w:rPr>
        <w:t xml:space="preserve"> </w:t>
      </w:r>
      <w:r w:rsidRPr="00D239A3">
        <w:rPr>
          <w:sz w:val="22"/>
          <w:szCs w:val="22"/>
        </w:rPr>
        <w:t>game (4 innings);</w:t>
      </w:r>
      <w:r>
        <w:rPr>
          <w:sz w:val="22"/>
          <w:szCs w:val="22"/>
        </w:rPr>
        <w:t xml:space="preserve"> minimum play requirements will follow the Green Book.</w:t>
      </w:r>
    </w:p>
    <w:p w14:paraId="662B079E" w14:textId="77777777" w:rsidR="000D4110" w:rsidRDefault="000D4110" w:rsidP="000D4110">
      <w:pPr>
        <w:widowControl w:val="0"/>
        <w:numPr>
          <w:ilvl w:val="0"/>
          <w:numId w:val="6"/>
        </w:numPr>
        <w:jc w:val="both"/>
        <w:rPr>
          <w:sz w:val="22"/>
          <w:szCs w:val="22"/>
        </w:rPr>
      </w:pPr>
      <w:r>
        <w:rPr>
          <w:sz w:val="22"/>
          <w:szCs w:val="22"/>
        </w:rPr>
        <w:t>The fourth (4</w:t>
      </w:r>
      <w:r>
        <w:rPr>
          <w:sz w:val="22"/>
          <w:szCs w:val="22"/>
          <w:vertAlign w:val="superscript"/>
        </w:rPr>
        <w:t>th</w:t>
      </w:r>
      <w:r>
        <w:rPr>
          <w:sz w:val="22"/>
          <w:szCs w:val="22"/>
        </w:rPr>
        <w:t xml:space="preserve">) inning will suspend the 5-run rule. </w:t>
      </w:r>
    </w:p>
    <w:p w14:paraId="1BD0293E" w14:textId="77777777" w:rsidR="000F3AFB" w:rsidRDefault="000D4110" w:rsidP="000D4110">
      <w:pPr>
        <w:widowControl w:val="0"/>
        <w:numPr>
          <w:ilvl w:val="0"/>
          <w:numId w:val="6"/>
        </w:numPr>
        <w:jc w:val="both"/>
        <w:rPr>
          <w:ins w:id="254" w:author="Troy Smock" w:date="2019-08-27T20:40:00Z"/>
          <w:sz w:val="22"/>
          <w:szCs w:val="22"/>
        </w:rPr>
      </w:pPr>
      <w:r w:rsidRPr="00D239A3">
        <w:rPr>
          <w:sz w:val="22"/>
          <w:szCs w:val="22"/>
        </w:rPr>
        <w:t>If in the 4</w:t>
      </w:r>
      <w:r w:rsidRPr="00D239A3">
        <w:rPr>
          <w:sz w:val="22"/>
          <w:szCs w:val="22"/>
          <w:vertAlign w:val="superscript"/>
        </w:rPr>
        <w:t>th</w:t>
      </w:r>
      <w:r w:rsidRPr="00D239A3">
        <w:rPr>
          <w:sz w:val="22"/>
          <w:szCs w:val="22"/>
        </w:rPr>
        <w:t xml:space="preserve"> inning, the home team is ahead and time has expired, it is a </w:t>
      </w:r>
      <w:del w:id="255" w:author="Ryan S" w:date="2018-11-11T19:51:00Z">
        <w:r w:rsidRPr="00D239A3" w:rsidDel="007E4D52">
          <w:rPr>
            <w:sz w:val="22"/>
            <w:szCs w:val="22"/>
          </w:rPr>
          <w:delText>legal</w:delText>
        </w:r>
      </w:del>
      <w:ins w:id="256" w:author="Ryan S" w:date="2018-11-11T19:51:00Z">
        <w:r w:rsidR="007E4D52">
          <w:rPr>
            <w:sz w:val="22"/>
            <w:szCs w:val="22"/>
          </w:rPr>
          <w:t>regulation</w:t>
        </w:r>
      </w:ins>
      <w:r w:rsidRPr="00D239A3">
        <w:rPr>
          <w:sz w:val="22"/>
          <w:szCs w:val="22"/>
        </w:rPr>
        <w:t xml:space="preserve"> game.</w:t>
      </w:r>
    </w:p>
    <w:p w14:paraId="1BCAF822" w14:textId="77777777" w:rsidR="000D4110" w:rsidRPr="00D239A3" w:rsidRDefault="000F3AFB" w:rsidP="000D4110">
      <w:pPr>
        <w:widowControl w:val="0"/>
        <w:numPr>
          <w:ilvl w:val="0"/>
          <w:numId w:val="6"/>
        </w:numPr>
        <w:jc w:val="both"/>
        <w:rPr>
          <w:sz w:val="22"/>
          <w:szCs w:val="22"/>
        </w:rPr>
      </w:pPr>
      <w:ins w:id="257" w:author="Troy Smock" w:date="2019-08-27T20:40:00Z">
        <w:r>
          <w:rPr>
            <w:sz w:val="22"/>
            <w:szCs w:val="22"/>
          </w:rPr>
          <w:t>Field Dimensions will be 46/60.</w:t>
        </w:r>
      </w:ins>
      <w:r w:rsidR="000D4110" w:rsidRPr="00D239A3">
        <w:rPr>
          <w:sz w:val="22"/>
          <w:szCs w:val="22"/>
        </w:rPr>
        <w:t xml:space="preserve"> </w:t>
      </w:r>
    </w:p>
    <w:p w14:paraId="549DE433" w14:textId="77777777" w:rsidR="000D4110" w:rsidRDefault="000D4110" w:rsidP="000D4110">
      <w:pPr>
        <w:widowControl w:val="0"/>
        <w:jc w:val="both"/>
        <w:rPr>
          <w:sz w:val="22"/>
          <w:szCs w:val="22"/>
        </w:rPr>
      </w:pPr>
    </w:p>
    <w:p w14:paraId="48486D0A" w14:textId="77777777" w:rsidR="00670412" w:rsidRDefault="00670412" w:rsidP="000D4110">
      <w:pPr>
        <w:widowControl w:val="0"/>
        <w:jc w:val="both"/>
        <w:rPr>
          <w:ins w:id="258" w:author="Scott Michel" w:date="2019-08-27T17:24:00Z"/>
          <w:b/>
          <w:sz w:val="22"/>
          <w:szCs w:val="22"/>
        </w:rPr>
      </w:pPr>
    </w:p>
    <w:p w14:paraId="1D8C03C8" w14:textId="77777777" w:rsidR="000D4110" w:rsidRDefault="000D4110" w:rsidP="000D4110">
      <w:pPr>
        <w:widowControl w:val="0"/>
        <w:jc w:val="both"/>
        <w:rPr>
          <w:b/>
          <w:sz w:val="22"/>
          <w:szCs w:val="22"/>
        </w:rPr>
      </w:pPr>
      <w:del w:id="259" w:author="Scott Michel" w:date="2019-08-27T17:24:00Z">
        <w:r w:rsidDel="00670412">
          <w:rPr>
            <w:b/>
            <w:sz w:val="22"/>
            <w:szCs w:val="22"/>
          </w:rPr>
          <w:delText>Majors</w:delText>
        </w:r>
      </w:del>
      <w:ins w:id="260" w:author="Scott Michel" w:date="2019-08-27T17:24:00Z">
        <w:r w:rsidR="00670412">
          <w:rPr>
            <w:b/>
            <w:sz w:val="22"/>
            <w:szCs w:val="22"/>
          </w:rPr>
          <w:t>50 / 70</w:t>
        </w:r>
      </w:ins>
    </w:p>
    <w:p w14:paraId="1F79DFC2" w14:textId="77777777" w:rsidR="000D4110" w:rsidRDefault="000D4110" w:rsidP="000D4110">
      <w:pPr>
        <w:widowControl w:val="0"/>
        <w:numPr>
          <w:ilvl w:val="0"/>
          <w:numId w:val="8"/>
        </w:numPr>
        <w:jc w:val="both"/>
        <w:rPr>
          <w:sz w:val="22"/>
          <w:szCs w:val="22"/>
        </w:rPr>
      </w:pPr>
      <w:r>
        <w:rPr>
          <w:sz w:val="22"/>
          <w:szCs w:val="22"/>
        </w:rPr>
        <w:t>A coach may occupy both base coach positions</w:t>
      </w:r>
    </w:p>
    <w:p w14:paraId="2189CFA0" w14:textId="77777777" w:rsidR="000D4110" w:rsidRDefault="000D4110" w:rsidP="000D4110">
      <w:pPr>
        <w:widowControl w:val="0"/>
        <w:numPr>
          <w:ilvl w:val="0"/>
          <w:numId w:val="8"/>
        </w:numPr>
        <w:jc w:val="both"/>
        <w:rPr>
          <w:ins w:id="261" w:author="Ryan S" w:date="2018-11-11T19:52:00Z"/>
          <w:sz w:val="22"/>
          <w:szCs w:val="22"/>
        </w:rPr>
      </w:pPr>
      <w:r>
        <w:rPr>
          <w:sz w:val="22"/>
          <w:szCs w:val="22"/>
        </w:rPr>
        <w:t>One coach MUST be in the dugout during the entire game- this is mandatory</w:t>
      </w:r>
    </w:p>
    <w:p w14:paraId="3EEEDECE" w14:textId="77777777" w:rsidR="007E4D52" w:rsidRDefault="007E4D52" w:rsidP="000D4110">
      <w:pPr>
        <w:widowControl w:val="0"/>
        <w:numPr>
          <w:ilvl w:val="0"/>
          <w:numId w:val="8"/>
        </w:numPr>
        <w:jc w:val="both"/>
        <w:rPr>
          <w:sz w:val="22"/>
          <w:szCs w:val="22"/>
        </w:rPr>
      </w:pPr>
      <w:ins w:id="262" w:author="Ryan S" w:date="2018-11-11T19:52:00Z">
        <w:r>
          <w:rPr>
            <w:sz w:val="22"/>
            <w:szCs w:val="22"/>
          </w:rPr>
          <w:t>A regulation game is one defined in the green book.</w:t>
        </w:r>
      </w:ins>
    </w:p>
    <w:p w14:paraId="6CE648B8" w14:textId="77777777" w:rsidR="000D4110" w:rsidRDefault="000D4110" w:rsidP="000D4110">
      <w:pPr>
        <w:widowControl w:val="0"/>
        <w:numPr>
          <w:ilvl w:val="0"/>
          <w:numId w:val="8"/>
        </w:numPr>
        <w:jc w:val="both"/>
        <w:rPr>
          <w:sz w:val="22"/>
          <w:szCs w:val="22"/>
        </w:rPr>
      </w:pPr>
      <w:r>
        <w:rPr>
          <w:sz w:val="22"/>
          <w:szCs w:val="22"/>
        </w:rPr>
        <w:t xml:space="preserve">Ten run mercy rule takes effect only when the game is considered a </w:t>
      </w:r>
      <w:del w:id="263" w:author="Ryan S" w:date="2018-11-11T19:51:00Z">
        <w:r w:rsidDel="007E4D52">
          <w:rPr>
            <w:sz w:val="22"/>
            <w:szCs w:val="22"/>
          </w:rPr>
          <w:delText>legal</w:delText>
        </w:r>
      </w:del>
      <w:ins w:id="264" w:author="Ryan S" w:date="2018-11-11T19:51:00Z">
        <w:r w:rsidR="007E4D52">
          <w:rPr>
            <w:sz w:val="22"/>
            <w:szCs w:val="22"/>
          </w:rPr>
          <w:t>regulation</w:t>
        </w:r>
      </w:ins>
      <w:r>
        <w:rPr>
          <w:sz w:val="22"/>
          <w:szCs w:val="22"/>
        </w:rPr>
        <w:t xml:space="preserve"> game; all players must still meet minimum play requirements</w:t>
      </w:r>
    </w:p>
    <w:p w14:paraId="5980AA69" w14:textId="77777777" w:rsidR="000D4110" w:rsidRPr="00D239A3" w:rsidRDefault="000D4110" w:rsidP="000D4110">
      <w:pPr>
        <w:widowControl w:val="0"/>
        <w:numPr>
          <w:ilvl w:val="0"/>
          <w:numId w:val="8"/>
        </w:numPr>
        <w:jc w:val="both"/>
        <w:rPr>
          <w:sz w:val="22"/>
          <w:szCs w:val="22"/>
        </w:rPr>
      </w:pPr>
      <w:r w:rsidRPr="00D239A3">
        <w:rPr>
          <w:sz w:val="22"/>
          <w:szCs w:val="22"/>
        </w:rPr>
        <w:t xml:space="preserve">League standings will determine the division champions. </w:t>
      </w:r>
      <w:ins w:id="265" w:author="Ryan S" w:date="2018-11-09T09:36:00Z">
        <w:r w:rsidR="008053F4">
          <w:rPr>
            <w:sz w:val="22"/>
            <w:szCs w:val="22"/>
          </w:rPr>
          <w:t xml:space="preserve">The team with the most wins shall be declared the winner </w:t>
        </w:r>
      </w:ins>
      <w:ins w:id="266" w:author="Ryan S" w:date="2018-11-09T10:26:00Z">
        <w:r w:rsidR="00764121">
          <w:rPr>
            <w:sz w:val="22"/>
            <w:szCs w:val="22"/>
          </w:rPr>
          <w:t xml:space="preserve">and </w:t>
        </w:r>
      </w:ins>
      <w:ins w:id="267" w:author="Ryan S" w:date="2018-11-09T09:36:00Z">
        <w:r w:rsidR="008053F4">
          <w:rPr>
            <w:sz w:val="22"/>
            <w:szCs w:val="22"/>
          </w:rPr>
          <w:t xml:space="preserve">move on to TOC. </w:t>
        </w:r>
      </w:ins>
      <w:r w:rsidRPr="00D239A3">
        <w:rPr>
          <w:sz w:val="22"/>
          <w:szCs w:val="22"/>
        </w:rPr>
        <w:t xml:space="preserve">In the event of a tie, these three factors will determine the champions: 1- </w:t>
      </w:r>
      <w:proofErr w:type="gramStart"/>
      <w:r w:rsidRPr="00D239A3">
        <w:rPr>
          <w:sz w:val="22"/>
          <w:szCs w:val="22"/>
        </w:rPr>
        <w:t>head to head</w:t>
      </w:r>
      <w:proofErr w:type="gramEnd"/>
      <w:r w:rsidRPr="00D239A3">
        <w:rPr>
          <w:sz w:val="22"/>
          <w:szCs w:val="22"/>
        </w:rPr>
        <w:t>, 2- division standing, 3- run differential</w:t>
      </w:r>
    </w:p>
    <w:p w14:paraId="381669D1" w14:textId="77777777" w:rsidR="000D4110" w:rsidRDefault="000D4110" w:rsidP="000D4110">
      <w:pPr>
        <w:widowControl w:val="0"/>
        <w:numPr>
          <w:ilvl w:val="0"/>
          <w:numId w:val="8"/>
        </w:numPr>
        <w:jc w:val="both"/>
        <w:rPr>
          <w:sz w:val="22"/>
          <w:szCs w:val="22"/>
        </w:rPr>
      </w:pPr>
      <w:r>
        <w:rPr>
          <w:sz w:val="22"/>
          <w:szCs w:val="22"/>
        </w:rPr>
        <w:t>All games shall count in the standing</w:t>
      </w:r>
      <w:del w:id="268" w:author="Scott Michel" w:date="2019-08-27T17:28:00Z">
        <w:r w:rsidDel="00670412">
          <w:rPr>
            <w:sz w:val="22"/>
            <w:szCs w:val="22"/>
          </w:rPr>
          <w:delText>, including inter-league games</w:delText>
        </w:r>
      </w:del>
      <w:ins w:id="269" w:author="Scott Michel" w:date="2019-08-27T17:28:00Z">
        <w:r w:rsidR="00670412">
          <w:rPr>
            <w:sz w:val="22"/>
            <w:szCs w:val="22"/>
          </w:rPr>
          <w:t xml:space="preserve"> </w:t>
        </w:r>
        <w:r w:rsidR="00670412" w:rsidRPr="00670412">
          <w:rPr>
            <w:b/>
            <w:bCs/>
            <w:i/>
            <w:iCs/>
            <w:sz w:val="22"/>
            <w:szCs w:val="22"/>
            <w:rPrChange w:id="270" w:author="Scott Michel" w:date="2019-08-27T17:28:00Z">
              <w:rPr>
                <w:sz w:val="22"/>
                <w:szCs w:val="22"/>
              </w:rPr>
            </w:rPrChange>
          </w:rPr>
          <w:t>with the exception of YLL away games</w:t>
        </w:r>
        <w:r w:rsidR="00670412">
          <w:rPr>
            <w:sz w:val="22"/>
            <w:szCs w:val="22"/>
          </w:rPr>
          <w:t>.</w:t>
        </w:r>
      </w:ins>
    </w:p>
    <w:p w14:paraId="4EE65170" w14:textId="77777777" w:rsidR="005F096C" w:rsidRDefault="005F096C" w:rsidP="005F096C">
      <w:pPr>
        <w:widowControl w:val="0"/>
        <w:jc w:val="both"/>
        <w:rPr>
          <w:sz w:val="22"/>
          <w:szCs w:val="22"/>
        </w:rPr>
      </w:pPr>
    </w:p>
    <w:p w14:paraId="74CF1FB5" w14:textId="77777777" w:rsidR="005F096C" w:rsidRDefault="005F096C" w:rsidP="005F096C">
      <w:pPr>
        <w:widowControl w:val="0"/>
        <w:jc w:val="both"/>
        <w:rPr>
          <w:b/>
          <w:sz w:val="22"/>
          <w:szCs w:val="22"/>
        </w:rPr>
      </w:pPr>
      <w:r>
        <w:rPr>
          <w:b/>
          <w:sz w:val="22"/>
          <w:szCs w:val="22"/>
        </w:rPr>
        <w:t>On Field Rules for all divisions</w:t>
      </w:r>
    </w:p>
    <w:p w14:paraId="490063C8" w14:textId="77777777" w:rsidR="005F096C" w:rsidRDefault="005F096C" w:rsidP="005F096C">
      <w:pPr>
        <w:widowControl w:val="0"/>
        <w:numPr>
          <w:ilvl w:val="0"/>
          <w:numId w:val="9"/>
        </w:numPr>
        <w:jc w:val="both"/>
        <w:rPr>
          <w:sz w:val="22"/>
          <w:szCs w:val="22"/>
        </w:rPr>
      </w:pPr>
      <w:r>
        <w:rPr>
          <w:sz w:val="22"/>
          <w:szCs w:val="22"/>
        </w:rPr>
        <w:t>Any kid warming up an outfielder MUST have a helmet on.</w:t>
      </w:r>
    </w:p>
    <w:p w14:paraId="2F00C168" w14:textId="77777777" w:rsidR="005F096C" w:rsidRDefault="005F096C" w:rsidP="005F096C">
      <w:pPr>
        <w:widowControl w:val="0"/>
        <w:numPr>
          <w:ilvl w:val="0"/>
          <w:numId w:val="9"/>
        </w:numPr>
        <w:jc w:val="both"/>
        <w:rPr>
          <w:sz w:val="22"/>
          <w:szCs w:val="22"/>
        </w:rPr>
      </w:pPr>
      <w:r>
        <w:rPr>
          <w:sz w:val="22"/>
          <w:szCs w:val="22"/>
        </w:rPr>
        <w:t>Home dugout is always third base dugout</w:t>
      </w:r>
    </w:p>
    <w:p w14:paraId="4B086CC7" w14:textId="77777777" w:rsidR="005F096C" w:rsidRDefault="005F096C" w:rsidP="005F096C">
      <w:pPr>
        <w:widowControl w:val="0"/>
        <w:numPr>
          <w:ilvl w:val="0"/>
          <w:numId w:val="9"/>
        </w:numPr>
        <w:jc w:val="both"/>
        <w:rPr>
          <w:sz w:val="22"/>
          <w:szCs w:val="22"/>
        </w:rPr>
      </w:pPr>
      <w:r>
        <w:rPr>
          <w:sz w:val="22"/>
          <w:szCs w:val="22"/>
        </w:rPr>
        <w:t>NO ONE is allowed to use tobacco</w:t>
      </w:r>
      <w:ins w:id="271" w:author="Ryan S" w:date="2018-11-12T22:15:00Z">
        <w:r w:rsidR="001A38A3">
          <w:rPr>
            <w:sz w:val="22"/>
            <w:szCs w:val="22"/>
          </w:rPr>
          <w:t>, drugs (illegal or legal)</w:t>
        </w:r>
      </w:ins>
      <w:r>
        <w:rPr>
          <w:sz w:val="22"/>
          <w:szCs w:val="22"/>
        </w:rPr>
        <w:t xml:space="preserve"> or alcohol while at the Little League fields</w:t>
      </w:r>
    </w:p>
    <w:p w14:paraId="1D41D866" w14:textId="77777777" w:rsidR="005F096C" w:rsidRDefault="005F096C" w:rsidP="005F096C">
      <w:pPr>
        <w:widowControl w:val="0"/>
        <w:numPr>
          <w:ilvl w:val="0"/>
          <w:numId w:val="9"/>
        </w:numPr>
        <w:jc w:val="both"/>
        <w:rPr>
          <w:sz w:val="22"/>
          <w:szCs w:val="22"/>
        </w:rPr>
      </w:pPr>
      <w:r>
        <w:rPr>
          <w:sz w:val="22"/>
          <w:szCs w:val="22"/>
        </w:rPr>
        <w:t>Vulgar language and unsportsmanlike behavior WILL NOT BE TOLERATED- this will lead to an automatic ejection from the game; please refer to the Player and Parents Code of Conduct forms</w:t>
      </w:r>
    </w:p>
    <w:p w14:paraId="02178D30" w14:textId="77777777" w:rsidR="005F096C" w:rsidRDefault="005F096C" w:rsidP="005F096C">
      <w:pPr>
        <w:widowControl w:val="0"/>
        <w:numPr>
          <w:ilvl w:val="0"/>
          <w:numId w:val="9"/>
        </w:numPr>
        <w:jc w:val="both"/>
        <w:rPr>
          <w:sz w:val="22"/>
          <w:szCs w:val="22"/>
        </w:rPr>
      </w:pPr>
      <w:r>
        <w:rPr>
          <w:sz w:val="22"/>
          <w:szCs w:val="22"/>
        </w:rPr>
        <w:t xml:space="preserve">Only approved Managers, Coaches, Players, and registered volunteers are allowed in the </w:t>
      </w:r>
      <w:r>
        <w:rPr>
          <w:sz w:val="22"/>
          <w:szCs w:val="22"/>
        </w:rPr>
        <w:lastRenderedPageBreak/>
        <w:t>dugout or on the playing field during games and practices</w:t>
      </w:r>
    </w:p>
    <w:p w14:paraId="5C900C87" w14:textId="77777777" w:rsidR="005F096C" w:rsidRDefault="005F096C" w:rsidP="005F096C">
      <w:pPr>
        <w:widowControl w:val="0"/>
        <w:numPr>
          <w:ilvl w:val="0"/>
          <w:numId w:val="9"/>
        </w:numPr>
        <w:jc w:val="both"/>
        <w:rPr>
          <w:sz w:val="22"/>
          <w:szCs w:val="22"/>
        </w:rPr>
      </w:pPr>
      <w:r>
        <w:rPr>
          <w:sz w:val="22"/>
          <w:szCs w:val="22"/>
        </w:rPr>
        <w:t>The home team is responsible for turning the lights on and off, locking and unlocking the restrooms, cleaning up trash, emptying the trash cans, prepping the field, and dragging the field after the game.</w:t>
      </w:r>
    </w:p>
    <w:p w14:paraId="1D3D89B0" w14:textId="77777777" w:rsidR="005F096C" w:rsidRDefault="005F096C" w:rsidP="005F096C">
      <w:pPr>
        <w:widowControl w:val="0"/>
        <w:numPr>
          <w:ilvl w:val="0"/>
          <w:numId w:val="9"/>
        </w:numPr>
        <w:jc w:val="both"/>
        <w:rPr>
          <w:sz w:val="22"/>
          <w:szCs w:val="22"/>
        </w:rPr>
      </w:pPr>
      <w:r>
        <w:rPr>
          <w:sz w:val="22"/>
          <w:szCs w:val="22"/>
        </w:rPr>
        <w:t>Children and Players are not allowed to play around the main buildings of the community center; they are especially not allowed to play on the big hills behind the field as this is a safety hazard. Players caught playing around these areas will be suspended from the next game.</w:t>
      </w:r>
    </w:p>
    <w:p w14:paraId="5CD7EBF8" w14:textId="77777777" w:rsidR="005F096C" w:rsidRDefault="005F096C" w:rsidP="005F096C">
      <w:pPr>
        <w:widowControl w:val="0"/>
        <w:numPr>
          <w:ilvl w:val="0"/>
          <w:numId w:val="9"/>
        </w:numPr>
        <w:jc w:val="both"/>
        <w:rPr>
          <w:sz w:val="22"/>
          <w:szCs w:val="22"/>
        </w:rPr>
      </w:pPr>
      <w:r>
        <w:rPr>
          <w:sz w:val="22"/>
          <w:szCs w:val="22"/>
        </w:rPr>
        <w:t xml:space="preserve">A batted fly ball in fair territory which hits the wires hanging over the Major and Minor A left field will be ruled a ground rule double. </w:t>
      </w:r>
    </w:p>
    <w:p w14:paraId="62846A6C" w14:textId="77777777" w:rsidR="005F096C" w:rsidRDefault="005F096C" w:rsidP="005F096C">
      <w:pPr>
        <w:widowControl w:val="0"/>
        <w:numPr>
          <w:ilvl w:val="0"/>
          <w:numId w:val="9"/>
        </w:numPr>
        <w:jc w:val="both"/>
        <w:rPr>
          <w:sz w:val="22"/>
          <w:szCs w:val="22"/>
        </w:rPr>
      </w:pPr>
      <w:r>
        <w:rPr>
          <w:sz w:val="22"/>
          <w:szCs w:val="22"/>
        </w:rPr>
        <w:t xml:space="preserve">Makeup games will be scheduled during free blocks of time. </w:t>
      </w:r>
    </w:p>
    <w:p w14:paraId="0CF3AF91" w14:textId="1C81C584" w:rsidR="005F096C" w:rsidRDefault="009152D2" w:rsidP="005F096C">
      <w:pPr>
        <w:widowControl w:val="0"/>
        <w:numPr>
          <w:ilvl w:val="0"/>
          <w:numId w:val="9"/>
        </w:numPr>
        <w:jc w:val="both"/>
        <w:rPr>
          <w:sz w:val="22"/>
          <w:szCs w:val="22"/>
        </w:rPr>
      </w:pPr>
      <w:ins w:id="272" w:author="Troy Smock" w:date="2019-11-07T16:28:00Z">
        <w:r>
          <w:rPr>
            <w:sz w:val="22"/>
            <w:szCs w:val="22"/>
          </w:rPr>
          <w:t>50/70</w:t>
        </w:r>
      </w:ins>
      <w:del w:id="273" w:author="Troy Smock" w:date="2019-11-07T16:28:00Z">
        <w:r w:rsidR="005F096C" w:rsidDel="009152D2">
          <w:rPr>
            <w:sz w:val="22"/>
            <w:szCs w:val="22"/>
          </w:rPr>
          <w:delText>Major</w:delText>
        </w:r>
      </w:del>
      <w:r w:rsidR="005F096C">
        <w:rPr>
          <w:sz w:val="22"/>
          <w:szCs w:val="22"/>
        </w:rPr>
        <w:t xml:space="preserve"> teams will have preference on the major field. Thereafter, the Field/Practice schedule will be determined at the coaches meeting. Major teams will have preference over Minor teams for the major field. The order for picking the schedule will be determined by the reverse order of the draft and the practice schedule will be posted in the dugout.</w:t>
      </w:r>
    </w:p>
    <w:p w14:paraId="7BA30A97" w14:textId="77777777" w:rsidR="005F096C" w:rsidRDefault="005F096C" w:rsidP="005F096C">
      <w:pPr>
        <w:widowControl w:val="0"/>
        <w:numPr>
          <w:ilvl w:val="0"/>
          <w:numId w:val="9"/>
        </w:numPr>
        <w:jc w:val="both"/>
        <w:rPr>
          <w:sz w:val="22"/>
          <w:szCs w:val="22"/>
        </w:rPr>
      </w:pPr>
      <w:r>
        <w:rPr>
          <w:sz w:val="22"/>
          <w:szCs w:val="22"/>
        </w:rPr>
        <w:t xml:space="preserve">Home runs MUST clear the fence </w:t>
      </w:r>
      <w:ins w:id="274" w:author="Troy Smock" w:date="2019-08-27T20:41:00Z">
        <w:r w:rsidR="000F3AFB">
          <w:rPr>
            <w:sz w:val="22"/>
            <w:szCs w:val="22"/>
          </w:rPr>
          <w:t xml:space="preserve">(50/70) </w:t>
        </w:r>
      </w:ins>
      <w:r>
        <w:rPr>
          <w:sz w:val="22"/>
          <w:szCs w:val="22"/>
        </w:rPr>
        <w:t>and the yellow tubing</w:t>
      </w:r>
      <w:ins w:id="275" w:author="Troy Smock" w:date="2019-08-27T20:41:00Z">
        <w:r w:rsidR="000F3AFB">
          <w:rPr>
            <w:sz w:val="22"/>
            <w:szCs w:val="22"/>
          </w:rPr>
          <w:t xml:space="preserve"> for 46/60 (4’ high fence)</w:t>
        </w:r>
      </w:ins>
      <w:del w:id="276" w:author="Troy Smock" w:date="2019-08-27T20:41:00Z">
        <w:r w:rsidDel="000F3AFB">
          <w:rPr>
            <w:sz w:val="22"/>
            <w:szCs w:val="22"/>
          </w:rPr>
          <w:delText>.</w:delText>
        </w:r>
      </w:del>
      <w:r>
        <w:rPr>
          <w:sz w:val="22"/>
          <w:szCs w:val="22"/>
        </w:rPr>
        <w:t xml:space="preserve">   </w:t>
      </w:r>
    </w:p>
    <w:p w14:paraId="38DA368C" w14:textId="77777777" w:rsidR="005F096C" w:rsidRDefault="005F096C" w:rsidP="005F096C">
      <w:pPr>
        <w:widowControl w:val="0"/>
        <w:rPr>
          <w:b/>
          <w:sz w:val="22"/>
          <w:szCs w:val="22"/>
        </w:rPr>
      </w:pPr>
    </w:p>
    <w:p w14:paraId="266B5DB8" w14:textId="77777777" w:rsidR="005F096C" w:rsidRDefault="005F096C" w:rsidP="005F096C">
      <w:pPr>
        <w:widowControl w:val="0"/>
        <w:jc w:val="center"/>
        <w:rPr>
          <w:b/>
          <w:sz w:val="22"/>
          <w:szCs w:val="22"/>
          <w:u w:val="single"/>
        </w:rPr>
      </w:pPr>
      <w:r>
        <w:rPr>
          <w:b/>
          <w:sz w:val="22"/>
          <w:szCs w:val="22"/>
          <w:u w:val="single"/>
        </w:rPr>
        <w:t>SECTION IX</w:t>
      </w:r>
    </w:p>
    <w:p w14:paraId="7FF732E8" w14:textId="77777777" w:rsidR="005F096C" w:rsidRDefault="005F096C" w:rsidP="005F096C">
      <w:pPr>
        <w:widowControl w:val="0"/>
        <w:jc w:val="center"/>
        <w:rPr>
          <w:b/>
          <w:sz w:val="22"/>
          <w:szCs w:val="22"/>
        </w:rPr>
      </w:pPr>
      <w:r>
        <w:rPr>
          <w:b/>
          <w:sz w:val="22"/>
          <w:szCs w:val="22"/>
        </w:rPr>
        <w:t>EQUIPMENT AND UNIFORMS</w:t>
      </w:r>
    </w:p>
    <w:p w14:paraId="4968F108" w14:textId="77777777" w:rsidR="005F096C" w:rsidRDefault="005F096C" w:rsidP="005F096C">
      <w:pPr>
        <w:widowControl w:val="0"/>
        <w:jc w:val="center"/>
        <w:rPr>
          <w:b/>
          <w:color w:val="1A1A1A"/>
          <w:sz w:val="22"/>
          <w:szCs w:val="22"/>
        </w:rPr>
      </w:pPr>
    </w:p>
    <w:p w14:paraId="59F39865" w14:textId="77777777" w:rsidR="005F096C" w:rsidRDefault="005F096C" w:rsidP="005F096C">
      <w:pPr>
        <w:widowControl w:val="0"/>
        <w:jc w:val="center"/>
        <w:rPr>
          <w:b/>
          <w:color w:val="1A1A1A"/>
          <w:sz w:val="22"/>
          <w:szCs w:val="22"/>
        </w:rPr>
      </w:pPr>
      <w:r>
        <w:rPr>
          <w:b/>
          <w:color w:val="1A1A1A"/>
          <w:sz w:val="22"/>
          <w:szCs w:val="22"/>
        </w:rPr>
        <w:t>EQUIPMENT</w:t>
      </w:r>
    </w:p>
    <w:p w14:paraId="712A4862" w14:textId="77777777" w:rsidR="005F096C" w:rsidRDefault="005F096C" w:rsidP="005F096C">
      <w:pPr>
        <w:widowControl w:val="0"/>
        <w:jc w:val="both"/>
        <w:rPr>
          <w:color w:val="1A1A1A"/>
          <w:sz w:val="22"/>
          <w:szCs w:val="22"/>
        </w:rPr>
      </w:pPr>
      <w:r>
        <w:rPr>
          <w:color w:val="1A1A1A"/>
          <w:sz w:val="22"/>
          <w:szCs w:val="22"/>
        </w:rPr>
        <w:t>At the beginning of the season, there will be an equipment pick up day for signing out team equipment. Managers and Coaches, Parents and Players, are responsible for the proper use, care, storage, and return of the equipment. Be sure to assign a specific coach to keeping track of the inventory of their equipment. Contact the league equipment manager if an item becomes broken and needs replacing. If there is a player that needs equipment of a different size than they were issued, contact the equipment manager. </w:t>
      </w:r>
    </w:p>
    <w:p w14:paraId="7E27D4CE" w14:textId="77777777" w:rsidR="005F096C" w:rsidRDefault="005F096C" w:rsidP="005F096C">
      <w:pPr>
        <w:widowControl w:val="0"/>
        <w:jc w:val="center"/>
        <w:rPr>
          <w:b/>
          <w:color w:val="1A1A1A"/>
          <w:sz w:val="22"/>
          <w:szCs w:val="22"/>
        </w:rPr>
      </w:pPr>
    </w:p>
    <w:p w14:paraId="591BD0C1" w14:textId="77777777" w:rsidR="005F096C" w:rsidRDefault="005F096C" w:rsidP="005F096C">
      <w:pPr>
        <w:widowControl w:val="0"/>
        <w:jc w:val="center"/>
        <w:rPr>
          <w:b/>
          <w:color w:val="1A1A1A"/>
          <w:sz w:val="22"/>
          <w:szCs w:val="22"/>
        </w:rPr>
      </w:pPr>
      <w:r>
        <w:rPr>
          <w:b/>
          <w:color w:val="1A1A1A"/>
          <w:sz w:val="22"/>
          <w:szCs w:val="22"/>
        </w:rPr>
        <w:t>UNIFORMS</w:t>
      </w:r>
    </w:p>
    <w:p w14:paraId="1B2467F0" w14:textId="77777777" w:rsidR="005F096C" w:rsidRDefault="005F096C" w:rsidP="005F096C">
      <w:pPr>
        <w:widowControl w:val="0"/>
        <w:jc w:val="both"/>
        <w:rPr>
          <w:sz w:val="22"/>
          <w:szCs w:val="22"/>
        </w:rPr>
      </w:pPr>
      <w:bookmarkStart w:id="277" w:name="_gjdgxs" w:colFirst="0" w:colLast="0"/>
      <w:bookmarkEnd w:id="277"/>
      <w:r>
        <w:rPr>
          <w:sz w:val="22"/>
          <w:szCs w:val="22"/>
        </w:rPr>
        <w:t xml:space="preserve">Team uniforms will be issued prior to the first game. All players, one manager, and two coaches will receive a team </w:t>
      </w:r>
      <w:proofErr w:type="spellStart"/>
      <w:r>
        <w:rPr>
          <w:sz w:val="22"/>
          <w:szCs w:val="22"/>
        </w:rPr>
        <w:t>hat</w:t>
      </w:r>
      <w:proofErr w:type="spellEnd"/>
      <w:r>
        <w:rPr>
          <w:sz w:val="22"/>
          <w:szCs w:val="22"/>
        </w:rPr>
        <w:t xml:space="preserve"> (does not need to be returned). </w:t>
      </w:r>
    </w:p>
    <w:p w14:paraId="5EB42446" w14:textId="77777777" w:rsidR="005F096C" w:rsidRDefault="005F096C" w:rsidP="005F096C">
      <w:pPr>
        <w:widowControl w:val="0"/>
        <w:jc w:val="both"/>
        <w:rPr>
          <w:sz w:val="22"/>
          <w:szCs w:val="22"/>
        </w:rPr>
      </w:pPr>
    </w:p>
    <w:p w14:paraId="3FE07336" w14:textId="77777777" w:rsidR="005F096C" w:rsidRDefault="005F096C" w:rsidP="005F096C">
      <w:pPr>
        <w:widowControl w:val="0"/>
        <w:jc w:val="both"/>
        <w:rPr>
          <w:sz w:val="22"/>
          <w:szCs w:val="22"/>
        </w:rPr>
      </w:pPr>
    </w:p>
    <w:p w14:paraId="20B0BA08" w14:textId="77777777" w:rsidR="005F096C" w:rsidRDefault="005F096C" w:rsidP="005F096C">
      <w:pPr>
        <w:widowControl w:val="0"/>
        <w:jc w:val="center"/>
        <w:rPr>
          <w:b/>
          <w:sz w:val="22"/>
          <w:szCs w:val="22"/>
          <w:u w:val="single"/>
        </w:rPr>
      </w:pPr>
      <w:r>
        <w:rPr>
          <w:b/>
          <w:sz w:val="22"/>
          <w:szCs w:val="22"/>
          <w:u w:val="single"/>
        </w:rPr>
        <w:t>SECTION X</w:t>
      </w:r>
    </w:p>
    <w:p w14:paraId="36DD8F76" w14:textId="77777777" w:rsidR="005F096C" w:rsidRDefault="005F096C" w:rsidP="005F096C">
      <w:pPr>
        <w:widowControl w:val="0"/>
        <w:jc w:val="center"/>
        <w:rPr>
          <w:b/>
          <w:sz w:val="22"/>
          <w:szCs w:val="22"/>
        </w:rPr>
      </w:pPr>
      <w:r>
        <w:rPr>
          <w:b/>
          <w:sz w:val="22"/>
          <w:szCs w:val="22"/>
        </w:rPr>
        <w:t>CONCESSION</w:t>
      </w:r>
    </w:p>
    <w:p w14:paraId="6CD57170" w14:textId="77777777" w:rsidR="005F096C" w:rsidRDefault="005F096C" w:rsidP="005F096C">
      <w:pPr>
        <w:widowControl w:val="0"/>
        <w:jc w:val="both"/>
        <w:rPr>
          <w:sz w:val="22"/>
          <w:szCs w:val="22"/>
        </w:rPr>
      </w:pPr>
      <w:r>
        <w:rPr>
          <w:sz w:val="22"/>
          <w:szCs w:val="22"/>
        </w:rPr>
        <w:t xml:space="preserve">The concession stand is for the sale of food, beverages, and product the league is selling. It is also the place for storing Umpire uniforms and Pitch Log Count Books. Under no circumstances are regular player uniforms or equipment allowed in the concession stand. Only items for sale by the league are allowed. </w:t>
      </w:r>
    </w:p>
    <w:p w14:paraId="536DD224" w14:textId="77777777" w:rsidR="005F096C" w:rsidRDefault="005F096C" w:rsidP="005F096C">
      <w:pPr>
        <w:widowControl w:val="0"/>
        <w:jc w:val="both"/>
        <w:rPr>
          <w:sz w:val="22"/>
          <w:szCs w:val="22"/>
        </w:rPr>
      </w:pPr>
    </w:p>
    <w:p w14:paraId="3723A40B" w14:textId="77777777" w:rsidR="005F096C" w:rsidRDefault="005F096C" w:rsidP="005F096C">
      <w:pPr>
        <w:widowControl w:val="0"/>
        <w:jc w:val="both"/>
        <w:rPr>
          <w:sz w:val="22"/>
          <w:szCs w:val="22"/>
        </w:rPr>
      </w:pPr>
      <w:r>
        <w:rPr>
          <w:sz w:val="22"/>
          <w:szCs w:val="22"/>
        </w:rPr>
        <w:t xml:space="preserve">Under no circumstances are umpires or reimbursements to be paid in cash from the concession stand sales. All persons are encouraged to turn in a time card or a reimbursement form in order to be paid by check (please see attached). Please allow enough time for the check to be issued. All checks paid will be kept in the concession stand cash drawer and will be signed out. </w:t>
      </w:r>
    </w:p>
    <w:p w14:paraId="6D590239" w14:textId="77777777" w:rsidR="005F096C" w:rsidRDefault="005F096C" w:rsidP="005F096C">
      <w:pPr>
        <w:widowControl w:val="0"/>
        <w:jc w:val="both"/>
        <w:rPr>
          <w:sz w:val="22"/>
          <w:szCs w:val="22"/>
        </w:rPr>
      </w:pPr>
    </w:p>
    <w:p w14:paraId="0AB748CF" w14:textId="77777777" w:rsidR="005F096C" w:rsidRDefault="005F096C" w:rsidP="005F096C">
      <w:pPr>
        <w:widowControl w:val="0"/>
        <w:jc w:val="both"/>
        <w:rPr>
          <w:sz w:val="22"/>
          <w:szCs w:val="22"/>
        </w:rPr>
      </w:pPr>
      <w:r>
        <w:rPr>
          <w:sz w:val="22"/>
          <w:szCs w:val="22"/>
        </w:rPr>
        <w:t>Concession Stand Procedures include but are not limited to:</w:t>
      </w:r>
    </w:p>
    <w:p w14:paraId="3470E9AB" w14:textId="77777777" w:rsidR="005F096C" w:rsidRDefault="005F096C" w:rsidP="005F096C">
      <w:pPr>
        <w:numPr>
          <w:ilvl w:val="0"/>
          <w:numId w:val="14"/>
        </w:numPr>
        <w:spacing w:before="2" w:after="2"/>
        <w:jc w:val="both"/>
        <w:rPr>
          <w:sz w:val="22"/>
          <w:szCs w:val="22"/>
        </w:rPr>
      </w:pPr>
      <w:r>
        <w:rPr>
          <w:sz w:val="22"/>
          <w:szCs w:val="22"/>
        </w:rPr>
        <w:t xml:space="preserve">Concession stand procedures will be maintained on-site and Health Department signs (wash your hands, etc.) will be posted. </w:t>
      </w:r>
    </w:p>
    <w:p w14:paraId="6AC10F00" w14:textId="77777777" w:rsidR="005F096C" w:rsidRDefault="005F096C" w:rsidP="005F096C">
      <w:pPr>
        <w:numPr>
          <w:ilvl w:val="0"/>
          <w:numId w:val="14"/>
        </w:numPr>
        <w:spacing w:before="2" w:after="2"/>
        <w:jc w:val="both"/>
        <w:rPr>
          <w:sz w:val="22"/>
          <w:szCs w:val="22"/>
        </w:rPr>
      </w:pPr>
      <w:r>
        <w:rPr>
          <w:sz w:val="22"/>
          <w:szCs w:val="22"/>
        </w:rPr>
        <w:lastRenderedPageBreak/>
        <w:t xml:space="preserve">Safety Director will inspect for any unsafe or unsanitary equipment or procedures. </w:t>
      </w:r>
    </w:p>
    <w:p w14:paraId="0B695097" w14:textId="77777777" w:rsidR="005F096C" w:rsidRDefault="005F096C" w:rsidP="005F096C">
      <w:pPr>
        <w:numPr>
          <w:ilvl w:val="0"/>
          <w:numId w:val="14"/>
        </w:numPr>
        <w:spacing w:before="2" w:after="2"/>
        <w:jc w:val="both"/>
        <w:rPr>
          <w:sz w:val="22"/>
          <w:szCs w:val="22"/>
        </w:rPr>
      </w:pPr>
      <w:r>
        <w:rPr>
          <w:sz w:val="22"/>
          <w:szCs w:val="22"/>
        </w:rPr>
        <w:t xml:space="preserve">Volunteers working in the concession stands will be trained in safe food preparation. </w:t>
      </w:r>
    </w:p>
    <w:p w14:paraId="62455F4F" w14:textId="77777777" w:rsidR="005F096C" w:rsidRDefault="005F096C" w:rsidP="005F096C">
      <w:pPr>
        <w:spacing w:before="2" w:after="2"/>
        <w:ind w:left="720"/>
        <w:jc w:val="both"/>
        <w:rPr>
          <w:sz w:val="22"/>
          <w:szCs w:val="22"/>
        </w:rPr>
      </w:pPr>
      <w:r>
        <w:rPr>
          <w:sz w:val="22"/>
          <w:szCs w:val="22"/>
        </w:rPr>
        <w:t xml:space="preserve">Training will cover safe use of the equipment; including procedures. </w:t>
      </w:r>
    </w:p>
    <w:p w14:paraId="1A664B38" w14:textId="77777777" w:rsidR="005F096C" w:rsidRDefault="005F096C" w:rsidP="005F096C">
      <w:pPr>
        <w:numPr>
          <w:ilvl w:val="0"/>
          <w:numId w:val="14"/>
        </w:numPr>
        <w:spacing w:before="2" w:after="2"/>
        <w:jc w:val="both"/>
        <w:rPr>
          <w:sz w:val="22"/>
          <w:szCs w:val="22"/>
        </w:rPr>
      </w:pPr>
      <w:r>
        <w:rPr>
          <w:sz w:val="22"/>
          <w:szCs w:val="22"/>
        </w:rPr>
        <w:t xml:space="preserve">Cooking equipment will be inspected periodically and repaired or replaced if need be. </w:t>
      </w:r>
    </w:p>
    <w:p w14:paraId="61605DF0" w14:textId="77777777" w:rsidR="005F096C" w:rsidRDefault="005F096C" w:rsidP="005F096C">
      <w:pPr>
        <w:numPr>
          <w:ilvl w:val="0"/>
          <w:numId w:val="14"/>
        </w:numPr>
        <w:spacing w:before="2" w:after="2"/>
        <w:jc w:val="both"/>
        <w:rPr>
          <w:sz w:val="22"/>
          <w:szCs w:val="22"/>
        </w:rPr>
      </w:pPr>
      <w:r>
        <w:rPr>
          <w:sz w:val="22"/>
          <w:szCs w:val="22"/>
        </w:rPr>
        <w:t xml:space="preserve">Food that is not purchased by SMLL or approved by the board, to sell within the snack bar will not be cooked, prepared, or sold. </w:t>
      </w:r>
    </w:p>
    <w:p w14:paraId="49009BAD" w14:textId="77777777" w:rsidR="005F096C" w:rsidRDefault="005F096C" w:rsidP="005F096C">
      <w:pPr>
        <w:numPr>
          <w:ilvl w:val="0"/>
          <w:numId w:val="14"/>
        </w:numPr>
        <w:spacing w:before="2" w:after="2"/>
        <w:jc w:val="both"/>
        <w:rPr>
          <w:sz w:val="22"/>
          <w:szCs w:val="22"/>
        </w:rPr>
      </w:pPr>
      <w:r>
        <w:rPr>
          <w:sz w:val="22"/>
          <w:szCs w:val="22"/>
        </w:rPr>
        <w:t xml:space="preserve">Food handling will include storing food at 41 degrees F or below for cold and 140 degrees F or above if hot. A food thermometer will be used. </w:t>
      </w:r>
    </w:p>
    <w:p w14:paraId="37610D5F" w14:textId="77777777" w:rsidR="005F096C" w:rsidRDefault="005F096C" w:rsidP="005F096C">
      <w:pPr>
        <w:numPr>
          <w:ilvl w:val="0"/>
          <w:numId w:val="14"/>
        </w:numPr>
        <w:spacing w:before="2" w:after="2"/>
        <w:jc w:val="both"/>
        <w:rPr>
          <w:sz w:val="22"/>
          <w:szCs w:val="22"/>
        </w:rPr>
      </w:pPr>
      <w:r>
        <w:rPr>
          <w:sz w:val="22"/>
          <w:szCs w:val="22"/>
        </w:rPr>
        <w:t xml:space="preserve">Frequent hand washing will be required. The use of disposable gloves is used in the SMLL concession stand for non-packaged foods (hot dogs, hot pretzels, nachos, popcorn, etc.). </w:t>
      </w:r>
    </w:p>
    <w:p w14:paraId="214AC0F7" w14:textId="77777777" w:rsidR="005F096C" w:rsidRDefault="005F096C" w:rsidP="005F096C">
      <w:pPr>
        <w:numPr>
          <w:ilvl w:val="0"/>
          <w:numId w:val="14"/>
        </w:numPr>
        <w:spacing w:before="2" w:after="2"/>
        <w:jc w:val="both"/>
        <w:rPr>
          <w:sz w:val="22"/>
          <w:szCs w:val="22"/>
        </w:rPr>
      </w:pPr>
      <w:r>
        <w:rPr>
          <w:sz w:val="22"/>
          <w:szCs w:val="22"/>
        </w:rPr>
        <w:t xml:space="preserve">Concession Stand Manager will oversee the cooking of foods on the barbeque grill and make sure the grill is cleaned regularly. </w:t>
      </w:r>
    </w:p>
    <w:p w14:paraId="4BD99A33" w14:textId="77777777" w:rsidR="005F096C" w:rsidRDefault="005F096C" w:rsidP="005F096C">
      <w:pPr>
        <w:numPr>
          <w:ilvl w:val="0"/>
          <w:numId w:val="14"/>
        </w:numPr>
        <w:spacing w:before="2" w:after="2"/>
        <w:jc w:val="both"/>
        <w:rPr>
          <w:sz w:val="22"/>
          <w:szCs w:val="22"/>
        </w:rPr>
      </w:pPr>
      <w:r>
        <w:rPr>
          <w:sz w:val="22"/>
          <w:szCs w:val="22"/>
        </w:rPr>
        <w:t xml:space="preserve">Cleaning chemicals must be stored in a locked container. </w:t>
      </w:r>
    </w:p>
    <w:p w14:paraId="75FD6187" w14:textId="77777777" w:rsidR="005F096C" w:rsidRDefault="005F096C" w:rsidP="005F096C">
      <w:pPr>
        <w:numPr>
          <w:ilvl w:val="0"/>
          <w:numId w:val="14"/>
        </w:numPr>
        <w:spacing w:before="2" w:after="2"/>
        <w:jc w:val="both"/>
        <w:rPr>
          <w:sz w:val="22"/>
          <w:szCs w:val="22"/>
        </w:rPr>
      </w:pPr>
      <w:r>
        <w:rPr>
          <w:sz w:val="22"/>
          <w:szCs w:val="22"/>
        </w:rPr>
        <w:t xml:space="preserve">A certified Fire Extinguisher must be placed in plain sight at all times. </w:t>
      </w:r>
    </w:p>
    <w:p w14:paraId="1493716E" w14:textId="77777777" w:rsidR="005F096C" w:rsidRDefault="005F096C" w:rsidP="005F096C">
      <w:pPr>
        <w:numPr>
          <w:ilvl w:val="0"/>
          <w:numId w:val="14"/>
        </w:numPr>
        <w:spacing w:before="2" w:after="2"/>
        <w:jc w:val="both"/>
        <w:rPr>
          <w:sz w:val="22"/>
          <w:szCs w:val="22"/>
        </w:rPr>
      </w:pPr>
      <w:r>
        <w:rPr>
          <w:sz w:val="22"/>
          <w:szCs w:val="22"/>
        </w:rPr>
        <w:t xml:space="preserve">All concession stand workers are to be instructed on the use of fire extinguishers. </w:t>
      </w:r>
    </w:p>
    <w:p w14:paraId="77734653" w14:textId="77777777" w:rsidR="005F096C" w:rsidRDefault="005F096C" w:rsidP="005F096C">
      <w:pPr>
        <w:numPr>
          <w:ilvl w:val="0"/>
          <w:numId w:val="14"/>
        </w:numPr>
        <w:spacing w:before="2" w:after="2"/>
        <w:jc w:val="both"/>
        <w:rPr>
          <w:sz w:val="22"/>
          <w:szCs w:val="22"/>
        </w:rPr>
      </w:pPr>
      <w:r>
        <w:rPr>
          <w:sz w:val="22"/>
          <w:szCs w:val="22"/>
        </w:rPr>
        <w:t xml:space="preserve">A fully stocked First Aid Kit will be placed in the Concession stand. </w:t>
      </w:r>
    </w:p>
    <w:p w14:paraId="1C5DD54A" w14:textId="77777777" w:rsidR="005F096C" w:rsidRDefault="005F096C" w:rsidP="005F096C">
      <w:pPr>
        <w:numPr>
          <w:ilvl w:val="0"/>
          <w:numId w:val="14"/>
        </w:numPr>
        <w:spacing w:before="2" w:after="2"/>
        <w:jc w:val="both"/>
        <w:rPr>
          <w:sz w:val="22"/>
          <w:szCs w:val="22"/>
        </w:rPr>
      </w:pPr>
      <w:r>
        <w:rPr>
          <w:sz w:val="22"/>
          <w:szCs w:val="22"/>
        </w:rPr>
        <w:t xml:space="preserve">The Concession Stand main entrance door will not be locked or blocked while people are inside. </w:t>
      </w:r>
    </w:p>
    <w:p w14:paraId="56CC4A87" w14:textId="77777777" w:rsidR="005F096C" w:rsidRDefault="005F096C" w:rsidP="005F096C">
      <w:pPr>
        <w:spacing w:before="2" w:after="2"/>
        <w:rPr>
          <w:sz w:val="22"/>
          <w:szCs w:val="22"/>
        </w:rPr>
      </w:pPr>
      <w:r>
        <w:rPr>
          <w:rFonts w:ascii="Calibri" w:eastAsia="Calibri" w:hAnsi="Calibri" w:cs="Calibri"/>
          <w:sz w:val="22"/>
          <w:szCs w:val="22"/>
        </w:rPr>
        <w:t xml:space="preserve">  </w:t>
      </w:r>
    </w:p>
    <w:p w14:paraId="7654044B" w14:textId="77777777" w:rsidR="005F096C" w:rsidRDefault="005F096C" w:rsidP="005F096C">
      <w:pPr>
        <w:widowControl w:val="0"/>
        <w:jc w:val="center"/>
        <w:rPr>
          <w:b/>
          <w:sz w:val="22"/>
          <w:szCs w:val="22"/>
          <w:u w:val="single"/>
        </w:rPr>
      </w:pPr>
      <w:r>
        <w:rPr>
          <w:b/>
          <w:sz w:val="22"/>
          <w:szCs w:val="22"/>
          <w:u w:val="single"/>
        </w:rPr>
        <w:t>SECTION XI</w:t>
      </w:r>
    </w:p>
    <w:p w14:paraId="103596A1" w14:textId="77777777" w:rsidR="005F096C" w:rsidRDefault="005F096C" w:rsidP="005F096C">
      <w:pPr>
        <w:widowControl w:val="0"/>
        <w:jc w:val="center"/>
        <w:rPr>
          <w:b/>
          <w:sz w:val="22"/>
          <w:szCs w:val="22"/>
        </w:rPr>
      </w:pPr>
      <w:r>
        <w:rPr>
          <w:b/>
          <w:sz w:val="22"/>
          <w:szCs w:val="22"/>
        </w:rPr>
        <w:t>TOURNAMENT TEAMS: SELECTION AND UNIFORMS</w:t>
      </w:r>
    </w:p>
    <w:p w14:paraId="72E048D2" w14:textId="77777777" w:rsidR="005F096C" w:rsidRDefault="005F096C" w:rsidP="005F096C">
      <w:pPr>
        <w:widowControl w:val="0"/>
        <w:jc w:val="both"/>
        <w:rPr>
          <w:b/>
          <w:sz w:val="22"/>
          <w:szCs w:val="22"/>
        </w:rPr>
      </w:pPr>
    </w:p>
    <w:p w14:paraId="2156922F" w14:textId="77777777" w:rsidR="005F096C" w:rsidRDefault="005F096C" w:rsidP="005F096C">
      <w:pPr>
        <w:widowControl w:val="0"/>
        <w:jc w:val="center"/>
        <w:rPr>
          <w:sz w:val="22"/>
          <w:szCs w:val="22"/>
        </w:rPr>
      </w:pPr>
      <w:r>
        <w:rPr>
          <w:b/>
          <w:sz w:val="22"/>
          <w:szCs w:val="22"/>
        </w:rPr>
        <w:t>MANAGERS AND TEAM SELECTION</w:t>
      </w:r>
    </w:p>
    <w:p w14:paraId="1132CC26" w14:textId="77777777" w:rsidR="005F096C" w:rsidRDefault="005F096C" w:rsidP="005F096C">
      <w:pPr>
        <w:widowControl w:val="0"/>
        <w:jc w:val="both"/>
        <w:rPr>
          <w:sz w:val="22"/>
          <w:szCs w:val="22"/>
        </w:rPr>
      </w:pPr>
      <w:r w:rsidRPr="000D4110">
        <w:rPr>
          <w:sz w:val="22"/>
          <w:szCs w:val="22"/>
        </w:rPr>
        <w:t>All manager and coaches must be board approved to coach tournament teams.</w:t>
      </w:r>
      <w:r>
        <w:rPr>
          <w:sz w:val="22"/>
          <w:szCs w:val="22"/>
        </w:rPr>
        <w:t xml:space="preserve"> Winning first place during the regular season does not guarantee selection, the manager will defer to the board if there are any discrepancies at least two weeks prior to the season concluding. </w:t>
      </w:r>
    </w:p>
    <w:p w14:paraId="64CE94AF" w14:textId="77777777" w:rsidR="005F096C" w:rsidRDefault="005F096C" w:rsidP="005F096C">
      <w:pPr>
        <w:widowControl w:val="0"/>
        <w:numPr>
          <w:ilvl w:val="0"/>
          <w:numId w:val="7"/>
        </w:numPr>
        <w:jc w:val="both"/>
        <w:rPr>
          <w:sz w:val="22"/>
          <w:szCs w:val="22"/>
        </w:rPr>
      </w:pPr>
      <w:r>
        <w:rPr>
          <w:sz w:val="22"/>
          <w:szCs w:val="22"/>
        </w:rPr>
        <w:t>The tournament team manager for each division will determine the number of players on their roster with a minimum of 12 players and maximum of 14 players.</w:t>
      </w:r>
    </w:p>
    <w:p w14:paraId="642AF755" w14:textId="77777777" w:rsidR="005F096C" w:rsidRDefault="005F096C" w:rsidP="005F096C">
      <w:pPr>
        <w:widowControl w:val="0"/>
        <w:numPr>
          <w:ilvl w:val="0"/>
          <w:numId w:val="7"/>
        </w:numPr>
        <w:jc w:val="both"/>
        <w:rPr>
          <w:ins w:id="278" w:author="Scott Michel" w:date="2019-08-27T17:33:00Z"/>
          <w:sz w:val="22"/>
          <w:szCs w:val="22"/>
        </w:rPr>
      </w:pPr>
      <w:r>
        <w:rPr>
          <w:sz w:val="22"/>
          <w:szCs w:val="22"/>
        </w:rPr>
        <w:t>The Board of Directors shall approve all tournament team selections.</w:t>
      </w:r>
    </w:p>
    <w:p w14:paraId="5F5F5816" w14:textId="29140F50" w:rsidR="00475C00" w:rsidRPr="00475C00" w:rsidRDefault="00475C00" w:rsidP="005F096C">
      <w:pPr>
        <w:widowControl w:val="0"/>
        <w:numPr>
          <w:ilvl w:val="0"/>
          <w:numId w:val="7"/>
        </w:numPr>
        <w:jc w:val="both"/>
        <w:rPr>
          <w:b/>
          <w:bCs/>
          <w:i/>
          <w:iCs/>
          <w:sz w:val="22"/>
          <w:szCs w:val="22"/>
          <w:rPrChange w:id="279" w:author="Scott Michel" w:date="2019-08-27T17:35:00Z">
            <w:rPr>
              <w:sz w:val="22"/>
              <w:szCs w:val="22"/>
            </w:rPr>
          </w:rPrChange>
        </w:rPr>
      </w:pPr>
      <w:ins w:id="280" w:author="Scott Michel" w:date="2019-08-27T17:33:00Z">
        <w:r w:rsidRPr="00475C00">
          <w:rPr>
            <w:b/>
            <w:bCs/>
            <w:i/>
            <w:iCs/>
            <w:sz w:val="22"/>
            <w:szCs w:val="22"/>
            <w:rPrChange w:id="281" w:author="Scott Michel" w:date="2019-08-27T17:35:00Z">
              <w:rPr>
                <w:sz w:val="22"/>
                <w:szCs w:val="22"/>
              </w:rPr>
            </w:rPrChange>
          </w:rPr>
          <w:t xml:space="preserve">Tie-Breaker – To determine the </w:t>
        </w:r>
      </w:ins>
      <w:ins w:id="282" w:author="Scott Michel" w:date="2019-08-27T17:34:00Z">
        <w:r w:rsidRPr="00475C00">
          <w:rPr>
            <w:b/>
            <w:bCs/>
            <w:i/>
            <w:iCs/>
            <w:sz w:val="22"/>
            <w:szCs w:val="22"/>
            <w:rPrChange w:id="283" w:author="Scott Michel" w:date="2019-08-27T17:35:00Z">
              <w:rPr>
                <w:sz w:val="22"/>
                <w:szCs w:val="22"/>
              </w:rPr>
            </w:rPrChange>
          </w:rPr>
          <w:t>season champion in a season record tie, head</w:t>
        </w:r>
      </w:ins>
      <w:ins w:id="284" w:author="Scott Michel" w:date="2021-01-11T13:41:00Z">
        <w:r w:rsidR="00623804">
          <w:rPr>
            <w:b/>
            <w:bCs/>
            <w:i/>
            <w:iCs/>
            <w:sz w:val="22"/>
            <w:szCs w:val="22"/>
          </w:rPr>
          <w:t>-</w:t>
        </w:r>
      </w:ins>
      <w:ins w:id="285" w:author="Scott Michel" w:date="2019-08-27T17:34:00Z">
        <w:r w:rsidRPr="00475C00">
          <w:rPr>
            <w:b/>
            <w:bCs/>
            <w:i/>
            <w:iCs/>
            <w:sz w:val="22"/>
            <w:szCs w:val="22"/>
            <w:rPrChange w:id="286" w:author="Scott Michel" w:date="2019-08-27T17:35:00Z">
              <w:rPr>
                <w:sz w:val="22"/>
                <w:szCs w:val="22"/>
              </w:rPr>
            </w:rPrChange>
          </w:rPr>
          <w:t>to</w:t>
        </w:r>
      </w:ins>
      <w:ins w:id="287" w:author="Scott Michel" w:date="2021-01-11T13:41:00Z">
        <w:r w:rsidR="00623804">
          <w:rPr>
            <w:b/>
            <w:bCs/>
            <w:i/>
            <w:iCs/>
            <w:sz w:val="22"/>
            <w:szCs w:val="22"/>
          </w:rPr>
          <w:t>-</w:t>
        </w:r>
      </w:ins>
      <w:ins w:id="288" w:author="Scott Michel" w:date="2019-08-27T17:34:00Z">
        <w:r w:rsidRPr="00475C00">
          <w:rPr>
            <w:b/>
            <w:bCs/>
            <w:i/>
            <w:iCs/>
            <w:sz w:val="22"/>
            <w:szCs w:val="22"/>
            <w:rPrChange w:id="289" w:author="Scott Michel" w:date="2019-08-27T17:35:00Z">
              <w:rPr>
                <w:sz w:val="22"/>
                <w:szCs w:val="22"/>
              </w:rPr>
            </w:rPrChange>
          </w:rPr>
          <w:t>head</w:t>
        </w:r>
      </w:ins>
      <w:ins w:id="290" w:author="Scott Michel" w:date="2019-08-27T17:46:00Z">
        <w:r w:rsidR="00CD0D75">
          <w:rPr>
            <w:b/>
            <w:bCs/>
            <w:i/>
            <w:iCs/>
            <w:sz w:val="22"/>
            <w:szCs w:val="22"/>
          </w:rPr>
          <w:t xml:space="preserve"> win/loss</w:t>
        </w:r>
      </w:ins>
      <w:ins w:id="291" w:author="Scott Michel" w:date="2019-08-27T17:34:00Z">
        <w:r w:rsidRPr="00475C00">
          <w:rPr>
            <w:b/>
            <w:bCs/>
            <w:i/>
            <w:iCs/>
            <w:sz w:val="22"/>
            <w:szCs w:val="22"/>
            <w:rPrChange w:id="292" w:author="Scott Michel" w:date="2019-08-27T17:35:00Z">
              <w:rPr>
                <w:sz w:val="22"/>
                <w:szCs w:val="22"/>
              </w:rPr>
            </w:rPrChange>
          </w:rPr>
          <w:t xml:space="preserve"> will be the fir</w:t>
        </w:r>
      </w:ins>
      <w:ins w:id="293" w:author="Scott Michel" w:date="2019-08-27T17:35:00Z">
        <w:r w:rsidRPr="00475C00">
          <w:rPr>
            <w:b/>
            <w:bCs/>
            <w:i/>
            <w:iCs/>
            <w:sz w:val="22"/>
            <w:szCs w:val="22"/>
            <w:rPrChange w:id="294" w:author="Scott Michel" w:date="2019-08-27T17:35:00Z">
              <w:rPr>
                <w:sz w:val="22"/>
                <w:szCs w:val="22"/>
              </w:rPr>
            </w:rPrChange>
          </w:rPr>
          <w:t xml:space="preserve">st tie-breaker, then </w:t>
        </w:r>
      </w:ins>
      <w:proofErr w:type="gramStart"/>
      <w:ins w:id="295" w:author="Scott Michel" w:date="2019-08-27T17:46:00Z">
        <w:r w:rsidR="00CD0D75">
          <w:rPr>
            <w:b/>
            <w:bCs/>
            <w:i/>
            <w:iCs/>
            <w:sz w:val="22"/>
            <w:szCs w:val="22"/>
          </w:rPr>
          <w:t>head to head</w:t>
        </w:r>
        <w:proofErr w:type="gramEnd"/>
        <w:r w:rsidR="00CD0D75">
          <w:rPr>
            <w:b/>
            <w:bCs/>
            <w:i/>
            <w:iCs/>
            <w:sz w:val="22"/>
            <w:szCs w:val="22"/>
          </w:rPr>
          <w:t xml:space="preserve"> runs differential for the second tie-breaker and </w:t>
        </w:r>
      </w:ins>
      <w:ins w:id="296" w:author="Scott Michel" w:date="2019-08-27T17:35:00Z">
        <w:r w:rsidRPr="00475C00">
          <w:rPr>
            <w:b/>
            <w:bCs/>
            <w:i/>
            <w:iCs/>
            <w:sz w:val="22"/>
            <w:szCs w:val="22"/>
            <w:rPrChange w:id="297" w:author="Scott Michel" w:date="2019-08-27T17:35:00Z">
              <w:rPr>
                <w:sz w:val="22"/>
                <w:szCs w:val="22"/>
              </w:rPr>
            </w:rPrChange>
          </w:rPr>
          <w:t xml:space="preserve">the lowest runs allowed will be the </w:t>
        </w:r>
      </w:ins>
      <w:ins w:id="298" w:author="Scott Michel" w:date="2019-08-27T17:47:00Z">
        <w:r w:rsidR="00CD0D75">
          <w:rPr>
            <w:b/>
            <w:bCs/>
            <w:i/>
            <w:iCs/>
            <w:sz w:val="22"/>
            <w:szCs w:val="22"/>
          </w:rPr>
          <w:t>third</w:t>
        </w:r>
      </w:ins>
      <w:ins w:id="299" w:author="Scott Michel" w:date="2019-08-27T17:35:00Z">
        <w:r w:rsidRPr="00475C00">
          <w:rPr>
            <w:b/>
            <w:bCs/>
            <w:i/>
            <w:iCs/>
            <w:sz w:val="22"/>
            <w:szCs w:val="22"/>
            <w:rPrChange w:id="300" w:author="Scott Michel" w:date="2019-08-27T17:35:00Z">
              <w:rPr>
                <w:sz w:val="22"/>
                <w:szCs w:val="22"/>
              </w:rPr>
            </w:rPrChange>
          </w:rPr>
          <w:t xml:space="preserve"> tie-breaker.</w:t>
        </w:r>
      </w:ins>
    </w:p>
    <w:p w14:paraId="67C32685" w14:textId="77777777" w:rsidR="005F096C" w:rsidRDefault="005F096C" w:rsidP="005F096C">
      <w:pPr>
        <w:widowControl w:val="0"/>
        <w:jc w:val="both"/>
        <w:rPr>
          <w:sz w:val="22"/>
          <w:szCs w:val="22"/>
        </w:rPr>
      </w:pPr>
    </w:p>
    <w:p w14:paraId="44A9B70D" w14:textId="259BF250" w:rsidR="005F096C" w:rsidRDefault="005F096C" w:rsidP="005F096C">
      <w:pPr>
        <w:widowControl w:val="0"/>
        <w:jc w:val="center"/>
        <w:rPr>
          <w:sz w:val="22"/>
          <w:szCs w:val="22"/>
        </w:rPr>
      </w:pPr>
      <w:r>
        <w:rPr>
          <w:b/>
          <w:sz w:val="22"/>
          <w:szCs w:val="22"/>
        </w:rPr>
        <w:t xml:space="preserve">PLAYER SELECTION: MINORS THROUGH </w:t>
      </w:r>
      <w:del w:id="301" w:author="Scott Michel" w:date="2019-11-08T09:00:00Z">
        <w:r w:rsidDel="00E37680">
          <w:rPr>
            <w:b/>
            <w:sz w:val="22"/>
            <w:szCs w:val="22"/>
          </w:rPr>
          <w:delText>MAJORS</w:delText>
        </w:r>
      </w:del>
      <w:ins w:id="302" w:author="Scott Michel" w:date="2019-11-08T09:00:00Z">
        <w:r w:rsidR="00E37680">
          <w:rPr>
            <w:b/>
            <w:sz w:val="22"/>
            <w:szCs w:val="22"/>
          </w:rPr>
          <w:t>50/70</w:t>
        </w:r>
      </w:ins>
    </w:p>
    <w:p w14:paraId="3DE0356E" w14:textId="77777777" w:rsidR="005F096C" w:rsidRDefault="005F096C" w:rsidP="005F096C">
      <w:pPr>
        <w:widowControl w:val="0"/>
        <w:jc w:val="both"/>
        <w:rPr>
          <w:ins w:id="303" w:author="Ryan S" w:date="2018-11-09T09:43:00Z"/>
          <w:sz w:val="22"/>
          <w:szCs w:val="22"/>
        </w:rPr>
      </w:pPr>
      <w:r w:rsidRPr="000D4110">
        <w:rPr>
          <w:sz w:val="22"/>
          <w:szCs w:val="22"/>
        </w:rPr>
        <w:t xml:space="preserve">All players who return completed All-Star forms are eligible. </w:t>
      </w:r>
    </w:p>
    <w:p w14:paraId="5D6E9048" w14:textId="77777777" w:rsidR="008053F4" w:rsidRDefault="008053F4" w:rsidP="005F096C">
      <w:pPr>
        <w:widowControl w:val="0"/>
        <w:jc w:val="both"/>
        <w:rPr>
          <w:ins w:id="304" w:author="Ryan S" w:date="2018-11-09T09:43:00Z"/>
          <w:sz w:val="22"/>
          <w:szCs w:val="22"/>
        </w:rPr>
      </w:pPr>
    </w:p>
    <w:p w14:paraId="75A1F365" w14:textId="2996F1A8" w:rsidR="008053F4" w:rsidRPr="0032526D" w:rsidRDefault="008053F4" w:rsidP="008053F4">
      <w:pPr>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ins w:id="305" w:author="Ryan S" w:date="2018-11-09T09:43:00Z"/>
          <w:rFonts w:eastAsia="Times New Roman" w:cs="Times New Roman"/>
          <w:color w:val="auto"/>
          <w:sz w:val="22"/>
          <w:szCs w:val="22"/>
          <w:rPrChange w:id="306" w:author="Ryan S" w:date="2018-11-09T09:44:00Z">
            <w:rPr>
              <w:ins w:id="307" w:author="Ryan S" w:date="2018-11-09T09:43:00Z"/>
              <w:rFonts w:ascii="Times New Roman" w:eastAsia="Times New Roman" w:hAnsi="Times New Roman" w:cs="Times New Roman"/>
              <w:color w:val="auto"/>
            </w:rPr>
          </w:rPrChange>
        </w:rPr>
      </w:pPr>
      <w:ins w:id="308" w:author="Ryan S" w:date="2018-11-09T09:43:00Z">
        <w:r w:rsidRPr="0032526D">
          <w:rPr>
            <w:rFonts w:eastAsia="Times New Roman" w:cs="Times New Roman"/>
            <w:bCs/>
            <w:color w:val="auto"/>
            <w:sz w:val="22"/>
            <w:szCs w:val="22"/>
            <w:shd w:val="clear" w:color="auto" w:fill="FFFFFF"/>
            <w:rPrChange w:id="309" w:author="Ryan S" w:date="2018-11-09T09:44:00Z">
              <w:rPr>
                <w:rFonts w:ascii="Times New Roman" w:eastAsia="Times New Roman" w:hAnsi="Times New Roman" w:cs="Times New Roman"/>
                <w:b/>
                <w:bCs/>
                <w:color w:val="auto"/>
                <w:shd w:val="clear" w:color="auto" w:fill="FFFFFF"/>
              </w:rPr>
            </w:rPrChange>
          </w:rPr>
          <w:t xml:space="preserve">Sierra mountain little league will participate in All Star Tournament play. SMLL will submit two teams in two </w:t>
        </w:r>
        <w:r w:rsidRPr="0032526D">
          <w:rPr>
            <w:rFonts w:eastAsia="Times New Roman" w:cs="Times New Roman"/>
            <w:bCs/>
            <w:i/>
            <w:iCs/>
            <w:color w:val="auto"/>
            <w:sz w:val="22"/>
            <w:szCs w:val="22"/>
            <w:shd w:val="clear" w:color="auto" w:fill="FFFFFF"/>
            <w:rPrChange w:id="310" w:author="Ryan S" w:date="2018-11-09T09:44:00Z">
              <w:rPr>
                <w:rFonts w:ascii="Times New Roman" w:eastAsia="Times New Roman" w:hAnsi="Times New Roman" w:cs="Times New Roman"/>
                <w:b/>
                <w:bCs/>
                <w:i/>
                <w:iCs/>
                <w:color w:val="auto"/>
                <w:shd w:val="clear" w:color="auto" w:fill="FFFFFF"/>
              </w:rPr>
            </w:rPrChange>
          </w:rPr>
          <w:t>separate</w:t>
        </w:r>
        <w:r w:rsidRPr="0032526D">
          <w:rPr>
            <w:rFonts w:eastAsia="Times New Roman" w:cs="Times New Roman"/>
            <w:bCs/>
            <w:color w:val="auto"/>
            <w:sz w:val="22"/>
            <w:szCs w:val="22"/>
            <w:shd w:val="clear" w:color="auto" w:fill="FFFFFF"/>
            <w:rPrChange w:id="311" w:author="Ryan S" w:date="2018-11-09T09:44:00Z">
              <w:rPr>
                <w:rFonts w:ascii="Times New Roman" w:eastAsia="Times New Roman" w:hAnsi="Times New Roman" w:cs="Times New Roman"/>
                <w:b/>
                <w:bCs/>
                <w:color w:val="auto"/>
                <w:shd w:val="clear" w:color="auto" w:fill="FFFFFF"/>
              </w:rPr>
            </w:rPrChange>
          </w:rPr>
          <w:t> divisions. Those divisions are the 8-10 year</w:t>
        </w:r>
      </w:ins>
      <w:ins w:id="312" w:author="Scott Michel" w:date="2022-03-28T12:25:00Z">
        <w:r w:rsidR="008132BE">
          <w:rPr>
            <w:rFonts w:eastAsia="Times New Roman" w:cs="Times New Roman"/>
            <w:bCs/>
            <w:color w:val="auto"/>
            <w:sz w:val="22"/>
            <w:szCs w:val="22"/>
            <w:shd w:val="clear" w:color="auto" w:fill="FFFFFF"/>
          </w:rPr>
          <w:t>-</w:t>
        </w:r>
      </w:ins>
      <w:ins w:id="313" w:author="Ryan S" w:date="2018-11-09T09:43:00Z">
        <w:del w:id="314" w:author="Scott Michel" w:date="2022-03-28T12:25:00Z">
          <w:r w:rsidRPr="0032526D" w:rsidDel="008132BE">
            <w:rPr>
              <w:rFonts w:eastAsia="Times New Roman" w:cs="Times New Roman"/>
              <w:bCs/>
              <w:color w:val="auto"/>
              <w:sz w:val="22"/>
              <w:szCs w:val="22"/>
              <w:shd w:val="clear" w:color="auto" w:fill="FFFFFF"/>
              <w:rPrChange w:id="315" w:author="Ryan S" w:date="2018-11-09T09:44:00Z">
                <w:rPr>
                  <w:rFonts w:ascii="Times New Roman" w:eastAsia="Times New Roman" w:hAnsi="Times New Roman" w:cs="Times New Roman"/>
                  <w:b/>
                  <w:bCs/>
                  <w:color w:val="auto"/>
                  <w:shd w:val="clear" w:color="auto" w:fill="FFFFFF"/>
                </w:rPr>
              </w:rPrChange>
            </w:rPr>
            <w:delText xml:space="preserve"> </w:delText>
          </w:r>
        </w:del>
        <w:r w:rsidRPr="0032526D">
          <w:rPr>
            <w:rFonts w:eastAsia="Times New Roman" w:cs="Times New Roman"/>
            <w:bCs/>
            <w:color w:val="auto"/>
            <w:sz w:val="22"/>
            <w:szCs w:val="22"/>
            <w:shd w:val="clear" w:color="auto" w:fill="FFFFFF"/>
            <w:rPrChange w:id="316" w:author="Ryan S" w:date="2018-11-09T09:44:00Z">
              <w:rPr>
                <w:rFonts w:ascii="Times New Roman" w:eastAsia="Times New Roman" w:hAnsi="Times New Roman" w:cs="Times New Roman"/>
                <w:b/>
                <w:bCs/>
                <w:color w:val="auto"/>
                <w:shd w:val="clear" w:color="auto" w:fill="FFFFFF"/>
              </w:rPr>
            </w:rPrChange>
          </w:rPr>
          <w:t>old Division and the Little League (</w:t>
        </w:r>
        <w:del w:id="317" w:author="Scott Michel" w:date="2019-08-27T17:32:00Z">
          <w:r w:rsidRPr="0032526D" w:rsidDel="00670412">
            <w:rPr>
              <w:rFonts w:eastAsia="Times New Roman" w:cs="Times New Roman"/>
              <w:bCs/>
              <w:color w:val="auto"/>
              <w:sz w:val="22"/>
              <w:szCs w:val="22"/>
              <w:shd w:val="clear" w:color="auto" w:fill="FFFFFF"/>
              <w:rPrChange w:id="318" w:author="Ryan S" w:date="2018-11-09T09:44:00Z">
                <w:rPr>
                  <w:rFonts w:ascii="Times New Roman" w:eastAsia="Times New Roman" w:hAnsi="Times New Roman" w:cs="Times New Roman"/>
                  <w:b/>
                  <w:bCs/>
                  <w:color w:val="auto"/>
                  <w:shd w:val="clear" w:color="auto" w:fill="FFFFFF"/>
                </w:rPr>
              </w:rPrChange>
            </w:rPr>
            <w:delText>Major</w:delText>
          </w:r>
        </w:del>
      </w:ins>
      <w:ins w:id="319" w:author="Scott Michel" w:date="2019-08-27T17:32:00Z">
        <w:r w:rsidR="00670412">
          <w:rPr>
            <w:rFonts w:eastAsia="Times New Roman" w:cs="Times New Roman"/>
            <w:bCs/>
            <w:color w:val="auto"/>
            <w:sz w:val="22"/>
            <w:szCs w:val="22"/>
            <w:shd w:val="clear" w:color="auto" w:fill="FFFFFF"/>
          </w:rPr>
          <w:t>50/70</w:t>
        </w:r>
      </w:ins>
      <w:ins w:id="320" w:author="Ryan S" w:date="2018-11-09T09:43:00Z">
        <w:r w:rsidRPr="0032526D">
          <w:rPr>
            <w:rFonts w:eastAsia="Times New Roman" w:cs="Times New Roman"/>
            <w:bCs/>
            <w:color w:val="auto"/>
            <w:sz w:val="22"/>
            <w:szCs w:val="22"/>
            <w:shd w:val="clear" w:color="auto" w:fill="FFFFFF"/>
            <w:rPrChange w:id="321" w:author="Ryan S" w:date="2018-11-09T09:44:00Z">
              <w:rPr>
                <w:rFonts w:ascii="Times New Roman" w:eastAsia="Times New Roman" w:hAnsi="Times New Roman" w:cs="Times New Roman"/>
                <w:b/>
                <w:bCs/>
                <w:color w:val="auto"/>
                <w:shd w:val="clear" w:color="auto" w:fill="FFFFFF"/>
              </w:rPr>
            </w:rPrChange>
          </w:rPr>
          <w:t>) Division.</w:t>
        </w:r>
      </w:ins>
    </w:p>
    <w:p w14:paraId="61035057" w14:textId="77777777" w:rsidR="008053F4" w:rsidRPr="0032526D" w:rsidRDefault="008053F4" w:rsidP="008053F4">
      <w:pPr>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ins w:id="322" w:author="Ryan S" w:date="2018-11-09T09:43:00Z"/>
          <w:rFonts w:eastAsia="Times New Roman" w:cs="Arial"/>
          <w:color w:val="222222"/>
          <w:sz w:val="22"/>
          <w:szCs w:val="22"/>
          <w:rPrChange w:id="323" w:author="Ryan S" w:date="2018-11-09T09:44:00Z">
            <w:rPr>
              <w:ins w:id="324" w:author="Ryan S" w:date="2018-11-09T09:43:00Z"/>
              <w:rFonts w:ascii="Arial" w:eastAsia="Times New Roman" w:hAnsi="Arial" w:cs="Arial"/>
              <w:color w:val="222222"/>
            </w:rPr>
          </w:rPrChange>
        </w:rPr>
      </w:pPr>
      <w:ins w:id="325" w:author="Ryan S" w:date="2018-11-09T09:43:00Z">
        <w:r w:rsidRPr="0032526D">
          <w:rPr>
            <w:rFonts w:eastAsia="Times New Roman" w:cs="Arial"/>
            <w:bCs/>
            <w:i/>
            <w:iCs/>
            <w:color w:val="222222"/>
            <w:sz w:val="22"/>
            <w:szCs w:val="22"/>
            <w:rPrChange w:id="326" w:author="Ryan S" w:date="2018-11-09T09:44:00Z">
              <w:rPr>
                <w:rFonts w:ascii="Arial" w:eastAsia="Times New Roman" w:hAnsi="Arial" w:cs="Arial"/>
                <w:b/>
                <w:bCs/>
                <w:i/>
                <w:iCs/>
                <w:color w:val="222222"/>
              </w:rPr>
            </w:rPrChange>
          </w:rPr>
          <w:t>Each Major and AAA team (for their manager and coaches) will receive 3 ballots which will include a list of all eligible players.</w:t>
        </w:r>
      </w:ins>
    </w:p>
    <w:p w14:paraId="572E141D" w14:textId="77777777" w:rsidR="008053F4" w:rsidRPr="0032526D" w:rsidRDefault="008053F4" w:rsidP="008053F4">
      <w:pPr>
        <w:numPr>
          <w:ilvl w:val="1"/>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ins w:id="327" w:author="Ryan S" w:date="2018-11-09T09:43:00Z"/>
          <w:rFonts w:eastAsia="Times New Roman" w:cs="Arial"/>
          <w:color w:val="222222"/>
          <w:sz w:val="22"/>
          <w:szCs w:val="22"/>
          <w:rPrChange w:id="328" w:author="Ryan S" w:date="2018-11-09T09:44:00Z">
            <w:rPr>
              <w:ins w:id="329" w:author="Ryan S" w:date="2018-11-09T09:43:00Z"/>
              <w:rFonts w:ascii="Arial" w:eastAsia="Times New Roman" w:hAnsi="Arial" w:cs="Arial"/>
              <w:color w:val="222222"/>
            </w:rPr>
          </w:rPrChange>
        </w:rPr>
      </w:pPr>
      <w:ins w:id="330" w:author="Ryan S" w:date="2018-11-09T09:43:00Z">
        <w:r w:rsidRPr="0032526D">
          <w:rPr>
            <w:rFonts w:eastAsia="Times New Roman" w:cs="Arial"/>
            <w:bCs/>
            <w:i/>
            <w:iCs/>
            <w:color w:val="222222"/>
            <w:sz w:val="22"/>
            <w:szCs w:val="22"/>
            <w:rPrChange w:id="331" w:author="Ryan S" w:date="2018-11-09T09:44:00Z">
              <w:rPr>
                <w:rFonts w:ascii="Arial" w:eastAsia="Times New Roman" w:hAnsi="Arial" w:cs="Arial"/>
                <w:b/>
                <w:bCs/>
                <w:i/>
                <w:iCs/>
                <w:color w:val="222222"/>
              </w:rPr>
            </w:rPrChange>
          </w:rPr>
          <w:t xml:space="preserve">Eligible Players for the Little League </w:t>
        </w:r>
        <w:del w:id="332" w:author="Scott Michel" w:date="2019-08-27T17:32:00Z">
          <w:r w:rsidRPr="0032526D" w:rsidDel="00475C00">
            <w:rPr>
              <w:rFonts w:eastAsia="Times New Roman" w:cs="Arial"/>
              <w:bCs/>
              <w:i/>
              <w:iCs/>
              <w:color w:val="222222"/>
              <w:sz w:val="22"/>
              <w:szCs w:val="22"/>
              <w:rPrChange w:id="333" w:author="Ryan S" w:date="2018-11-09T09:44:00Z">
                <w:rPr>
                  <w:rFonts w:ascii="Arial" w:eastAsia="Times New Roman" w:hAnsi="Arial" w:cs="Arial"/>
                  <w:b/>
                  <w:bCs/>
                  <w:i/>
                  <w:iCs/>
                  <w:color w:val="222222"/>
                </w:rPr>
              </w:rPrChange>
            </w:rPr>
            <w:delText>Major</w:delText>
          </w:r>
        </w:del>
      </w:ins>
      <w:ins w:id="334" w:author="Scott Michel" w:date="2019-08-27T17:32:00Z">
        <w:r w:rsidR="00475C00">
          <w:rPr>
            <w:rFonts w:eastAsia="Times New Roman" w:cs="Arial"/>
            <w:bCs/>
            <w:i/>
            <w:iCs/>
            <w:color w:val="222222"/>
            <w:sz w:val="22"/>
            <w:szCs w:val="22"/>
          </w:rPr>
          <w:t>50/70</w:t>
        </w:r>
      </w:ins>
      <w:ins w:id="335" w:author="Ryan S" w:date="2018-11-09T09:43:00Z">
        <w:r w:rsidRPr="0032526D">
          <w:rPr>
            <w:rFonts w:eastAsia="Times New Roman" w:cs="Arial"/>
            <w:bCs/>
            <w:i/>
            <w:iCs/>
            <w:color w:val="222222"/>
            <w:sz w:val="22"/>
            <w:szCs w:val="22"/>
            <w:rPrChange w:id="336" w:author="Ryan S" w:date="2018-11-09T09:44:00Z">
              <w:rPr>
                <w:rFonts w:ascii="Arial" w:eastAsia="Times New Roman" w:hAnsi="Arial" w:cs="Arial"/>
                <w:b/>
                <w:bCs/>
                <w:i/>
                <w:iCs/>
                <w:color w:val="222222"/>
              </w:rPr>
            </w:rPrChange>
          </w:rPr>
          <w:t xml:space="preserve"> Division shall be aged </w:t>
        </w:r>
        <w:commentRangeStart w:id="337"/>
        <w:r w:rsidRPr="0032526D">
          <w:rPr>
            <w:rFonts w:eastAsia="Times New Roman" w:cs="Arial"/>
            <w:bCs/>
            <w:i/>
            <w:iCs/>
            <w:color w:val="222222"/>
            <w:sz w:val="22"/>
            <w:szCs w:val="22"/>
            <w:rPrChange w:id="338" w:author="Ryan S" w:date="2018-11-09T09:44:00Z">
              <w:rPr>
                <w:rFonts w:ascii="Arial" w:eastAsia="Times New Roman" w:hAnsi="Arial" w:cs="Arial"/>
                <w:b/>
                <w:bCs/>
                <w:i/>
                <w:iCs/>
                <w:color w:val="222222"/>
              </w:rPr>
            </w:rPrChange>
          </w:rPr>
          <w:t>11</w:t>
        </w:r>
      </w:ins>
      <w:commentRangeEnd w:id="337"/>
      <w:r w:rsidR="000F3AFB">
        <w:rPr>
          <w:rStyle w:val="CommentReference"/>
        </w:rPr>
        <w:commentReference w:id="337"/>
      </w:r>
      <w:ins w:id="339" w:author="Ryan S" w:date="2018-11-09T09:43:00Z">
        <w:r w:rsidRPr="0032526D">
          <w:rPr>
            <w:rFonts w:eastAsia="Times New Roman" w:cs="Arial"/>
            <w:bCs/>
            <w:i/>
            <w:iCs/>
            <w:color w:val="222222"/>
            <w:sz w:val="22"/>
            <w:szCs w:val="22"/>
            <w:rPrChange w:id="340" w:author="Ryan S" w:date="2018-11-09T09:44:00Z">
              <w:rPr>
                <w:rFonts w:ascii="Arial" w:eastAsia="Times New Roman" w:hAnsi="Arial" w:cs="Arial"/>
                <w:b/>
                <w:bCs/>
                <w:i/>
                <w:iCs/>
                <w:color w:val="222222"/>
              </w:rPr>
            </w:rPrChange>
          </w:rPr>
          <w:t>-1</w:t>
        </w:r>
      </w:ins>
      <w:ins w:id="341" w:author="Scott Michel" w:date="2019-08-27T17:32:00Z">
        <w:r w:rsidR="00475C00">
          <w:rPr>
            <w:rFonts w:eastAsia="Times New Roman" w:cs="Arial"/>
            <w:bCs/>
            <w:i/>
            <w:iCs/>
            <w:color w:val="222222"/>
            <w:sz w:val="22"/>
            <w:szCs w:val="22"/>
          </w:rPr>
          <w:t>3</w:t>
        </w:r>
      </w:ins>
      <w:ins w:id="342" w:author="Ryan S" w:date="2018-11-09T09:43:00Z">
        <w:del w:id="343" w:author="Scott Michel" w:date="2019-08-27T17:32:00Z">
          <w:r w:rsidRPr="0032526D" w:rsidDel="00475C00">
            <w:rPr>
              <w:rFonts w:eastAsia="Times New Roman" w:cs="Arial"/>
              <w:bCs/>
              <w:i/>
              <w:iCs/>
              <w:color w:val="222222"/>
              <w:sz w:val="22"/>
              <w:szCs w:val="22"/>
              <w:rPrChange w:id="344" w:author="Ryan S" w:date="2018-11-09T09:44:00Z">
                <w:rPr>
                  <w:rFonts w:ascii="Arial" w:eastAsia="Times New Roman" w:hAnsi="Arial" w:cs="Arial"/>
                  <w:b/>
                  <w:bCs/>
                  <w:i/>
                  <w:iCs/>
                  <w:color w:val="222222"/>
                </w:rPr>
              </w:rPrChange>
            </w:rPr>
            <w:delText>2</w:delText>
          </w:r>
        </w:del>
        <w:r w:rsidRPr="0032526D">
          <w:rPr>
            <w:rFonts w:eastAsia="Times New Roman" w:cs="Arial"/>
            <w:bCs/>
            <w:i/>
            <w:iCs/>
            <w:color w:val="222222"/>
            <w:sz w:val="22"/>
            <w:szCs w:val="22"/>
            <w:rPrChange w:id="345" w:author="Ryan S" w:date="2018-11-09T09:44:00Z">
              <w:rPr>
                <w:rFonts w:ascii="Arial" w:eastAsia="Times New Roman" w:hAnsi="Arial" w:cs="Arial"/>
                <w:b/>
                <w:bCs/>
                <w:i/>
                <w:iCs/>
                <w:color w:val="222222"/>
              </w:rPr>
            </w:rPrChange>
          </w:rPr>
          <w:t xml:space="preserve"> and meet all requirements of the green book.</w:t>
        </w:r>
      </w:ins>
    </w:p>
    <w:p w14:paraId="1DC675B4" w14:textId="019C2D82" w:rsidR="008053F4" w:rsidRPr="0032526D" w:rsidRDefault="008053F4" w:rsidP="008053F4">
      <w:pPr>
        <w:numPr>
          <w:ilvl w:val="1"/>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ins w:id="346" w:author="Ryan S" w:date="2018-11-09T09:43:00Z"/>
          <w:rFonts w:eastAsia="Times New Roman" w:cs="Times New Roman"/>
          <w:color w:val="auto"/>
          <w:sz w:val="22"/>
          <w:szCs w:val="22"/>
          <w:rPrChange w:id="347" w:author="Ryan S" w:date="2018-11-09T09:44:00Z">
            <w:rPr>
              <w:ins w:id="348" w:author="Ryan S" w:date="2018-11-09T09:43:00Z"/>
              <w:rFonts w:ascii="Times New Roman" w:eastAsia="Times New Roman" w:hAnsi="Times New Roman" w:cs="Times New Roman"/>
              <w:color w:val="auto"/>
            </w:rPr>
          </w:rPrChange>
        </w:rPr>
      </w:pPr>
      <w:ins w:id="349" w:author="Ryan S" w:date="2018-11-09T09:43:00Z">
        <w:r w:rsidRPr="0032526D">
          <w:rPr>
            <w:rFonts w:eastAsia="Times New Roman" w:cs="Times New Roman"/>
            <w:bCs/>
            <w:i/>
            <w:iCs/>
            <w:color w:val="auto"/>
            <w:sz w:val="22"/>
            <w:szCs w:val="22"/>
            <w:rPrChange w:id="350" w:author="Ryan S" w:date="2018-11-09T09:44:00Z">
              <w:rPr>
                <w:rFonts w:ascii="Times New Roman" w:eastAsia="Times New Roman" w:hAnsi="Times New Roman" w:cs="Times New Roman"/>
                <w:b/>
                <w:bCs/>
                <w:i/>
                <w:iCs/>
                <w:color w:val="auto"/>
              </w:rPr>
            </w:rPrChange>
          </w:rPr>
          <w:t>Eligible</w:t>
        </w:r>
        <w:r w:rsidRPr="0032526D">
          <w:rPr>
            <w:rFonts w:eastAsia="Times New Roman" w:cs="Arial"/>
            <w:bCs/>
            <w:i/>
            <w:iCs/>
            <w:color w:val="222222"/>
            <w:sz w:val="22"/>
            <w:szCs w:val="22"/>
            <w:rPrChange w:id="351" w:author="Ryan S" w:date="2018-11-09T09:44:00Z">
              <w:rPr>
                <w:rFonts w:ascii="Arial" w:eastAsia="Times New Roman" w:hAnsi="Arial" w:cs="Arial"/>
                <w:b/>
                <w:bCs/>
                <w:i/>
                <w:iCs/>
                <w:color w:val="222222"/>
              </w:rPr>
            </w:rPrChange>
          </w:rPr>
          <w:t> players of the 8-10 year</w:t>
        </w:r>
      </w:ins>
      <w:ins w:id="352" w:author="Scott Michel" w:date="2021-01-11T13:41:00Z">
        <w:r w:rsidR="00623804">
          <w:rPr>
            <w:rFonts w:eastAsia="Times New Roman" w:cs="Arial"/>
            <w:bCs/>
            <w:i/>
            <w:iCs/>
            <w:color w:val="222222"/>
            <w:sz w:val="22"/>
            <w:szCs w:val="22"/>
          </w:rPr>
          <w:t>-</w:t>
        </w:r>
      </w:ins>
      <w:ins w:id="353" w:author="Ryan S" w:date="2018-11-09T09:43:00Z">
        <w:del w:id="354" w:author="Scott Michel" w:date="2021-01-11T13:41:00Z">
          <w:r w:rsidRPr="0032526D" w:rsidDel="00623804">
            <w:rPr>
              <w:rFonts w:eastAsia="Times New Roman" w:cs="Arial"/>
              <w:bCs/>
              <w:i/>
              <w:iCs/>
              <w:color w:val="222222"/>
              <w:sz w:val="22"/>
              <w:szCs w:val="22"/>
              <w:rPrChange w:id="355" w:author="Ryan S" w:date="2018-11-09T09:44:00Z">
                <w:rPr>
                  <w:rFonts w:ascii="Arial" w:eastAsia="Times New Roman" w:hAnsi="Arial" w:cs="Arial"/>
                  <w:b/>
                  <w:bCs/>
                  <w:i/>
                  <w:iCs/>
                  <w:color w:val="222222"/>
                </w:rPr>
              </w:rPrChange>
            </w:rPr>
            <w:delText xml:space="preserve"> </w:delText>
          </w:r>
        </w:del>
        <w:r w:rsidRPr="0032526D">
          <w:rPr>
            <w:rFonts w:eastAsia="Times New Roman" w:cs="Arial"/>
            <w:bCs/>
            <w:i/>
            <w:iCs/>
            <w:color w:val="222222"/>
            <w:sz w:val="22"/>
            <w:szCs w:val="22"/>
            <w:rPrChange w:id="356" w:author="Ryan S" w:date="2018-11-09T09:44:00Z">
              <w:rPr>
                <w:rFonts w:ascii="Arial" w:eastAsia="Times New Roman" w:hAnsi="Arial" w:cs="Arial"/>
                <w:b/>
                <w:bCs/>
                <w:i/>
                <w:iCs/>
                <w:color w:val="222222"/>
              </w:rPr>
            </w:rPrChange>
          </w:rPr>
          <w:t>old division</w:t>
        </w:r>
        <w:r w:rsidR="00B13143" w:rsidRPr="00B13143">
          <w:rPr>
            <w:rFonts w:eastAsia="Times New Roman" w:cs="Arial"/>
            <w:bCs/>
            <w:i/>
            <w:iCs/>
            <w:color w:val="222222"/>
            <w:sz w:val="22"/>
            <w:szCs w:val="22"/>
          </w:rPr>
          <w:t xml:space="preserve"> shall be aged 8</w:t>
        </w:r>
        <w:r w:rsidRPr="0032526D">
          <w:rPr>
            <w:rFonts w:eastAsia="Times New Roman" w:cs="Arial"/>
            <w:bCs/>
            <w:i/>
            <w:iCs/>
            <w:color w:val="222222"/>
            <w:sz w:val="22"/>
            <w:szCs w:val="22"/>
            <w:rPrChange w:id="357" w:author="Ryan S" w:date="2018-11-09T09:44:00Z">
              <w:rPr>
                <w:rFonts w:ascii="Arial" w:eastAsia="Times New Roman" w:hAnsi="Arial" w:cs="Arial"/>
                <w:b/>
                <w:bCs/>
                <w:i/>
                <w:iCs/>
                <w:color w:val="222222"/>
              </w:rPr>
            </w:rPrChange>
          </w:rPr>
          <w:t>-10 and meet all requirements of the green book.</w:t>
        </w:r>
      </w:ins>
    </w:p>
    <w:p w14:paraId="619E33B6" w14:textId="5F8A859A" w:rsidR="008053F4" w:rsidRPr="0032526D" w:rsidRDefault="008053F4" w:rsidP="008053F4">
      <w:pPr>
        <w:numPr>
          <w:ilvl w:val="1"/>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ins w:id="358" w:author="Ryan S" w:date="2018-11-09T09:43:00Z"/>
          <w:rFonts w:eastAsia="Times New Roman" w:cs="Arial"/>
          <w:color w:val="222222"/>
          <w:sz w:val="22"/>
          <w:szCs w:val="22"/>
          <w:rPrChange w:id="359" w:author="Ryan S" w:date="2018-11-09T09:44:00Z">
            <w:rPr>
              <w:ins w:id="360" w:author="Ryan S" w:date="2018-11-09T09:43:00Z"/>
              <w:rFonts w:ascii="Arial" w:eastAsia="Times New Roman" w:hAnsi="Arial" w:cs="Arial"/>
              <w:color w:val="222222"/>
            </w:rPr>
          </w:rPrChange>
        </w:rPr>
      </w:pPr>
      <w:ins w:id="361" w:author="Ryan S" w:date="2018-11-09T09:43:00Z">
        <w:r w:rsidRPr="0032526D">
          <w:rPr>
            <w:rFonts w:eastAsia="Times New Roman" w:cs="Arial"/>
            <w:bCs/>
            <w:i/>
            <w:iCs/>
            <w:color w:val="222222"/>
            <w:sz w:val="22"/>
            <w:szCs w:val="22"/>
            <w:rPrChange w:id="362" w:author="Ryan S" w:date="2018-11-09T09:44:00Z">
              <w:rPr>
                <w:rFonts w:ascii="Arial" w:eastAsia="Times New Roman" w:hAnsi="Arial" w:cs="Arial"/>
                <w:b/>
                <w:bCs/>
                <w:i/>
                <w:iCs/>
                <w:color w:val="222222"/>
              </w:rPr>
            </w:rPrChange>
          </w:rPr>
          <w:lastRenderedPageBreak/>
          <w:t>The managers and coaches will vote their coached division. In the event a player in majors is eligible for the 8-10 year</w:t>
        </w:r>
      </w:ins>
      <w:ins w:id="363" w:author="Scott Michel" w:date="2021-01-11T13:41:00Z">
        <w:r w:rsidR="00623804">
          <w:rPr>
            <w:rFonts w:eastAsia="Times New Roman" w:cs="Arial"/>
            <w:bCs/>
            <w:i/>
            <w:iCs/>
            <w:color w:val="222222"/>
            <w:sz w:val="22"/>
            <w:szCs w:val="22"/>
          </w:rPr>
          <w:t>-</w:t>
        </w:r>
      </w:ins>
      <w:ins w:id="364" w:author="Ryan S" w:date="2018-11-09T09:43:00Z">
        <w:del w:id="365" w:author="Scott Michel" w:date="2021-01-11T13:41:00Z">
          <w:r w:rsidRPr="0032526D" w:rsidDel="00623804">
            <w:rPr>
              <w:rFonts w:eastAsia="Times New Roman" w:cs="Arial"/>
              <w:bCs/>
              <w:i/>
              <w:iCs/>
              <w:color w:val="222222"/>
              <w:sz w:val="22"/>
              <w:szCs w:val="22"/>
              <w:rPrChange w:id="366" w:author="Ryan S" w:date="2018-11-09T09:44:00Z">
                <w:rPr>
                  <w:rFonts w:ascii="Arial" w:eastAsia="Times New Roman" w:hAnsi="Arial" w:cs="Arial"/>
                  <w:b/>
                  <w:bCs/>
                  <w:i/>
                  <w:iCs/>
                  <w:color w:val="222222"/>
                </w:rPr>
              </w:rPrChange>
            </w:rPr>
            <w:delText xml:space="preserve"> </w:delText>
          </w:r>
        </w:del>
        <w:r w:rsidRPr="0032526D">
          <w:rPr>
            <w:rFonts w:eastAsia="Times New Roman" w:cs="Arial"/>
            <w:bCs/>
            <w:i/>
            <w:iCs/>
            <w:color w:val="222222"/>
            <w:sz w:val="22"/>
            <w:szCs w:val="22"/>
            <w:rPrChange w:id="367" w:author="Ryan S" w:date="2018-11-09T09:44:00Z">
              <w:rPr>
                <w:rFonts w:ascii="Arial" w:eastAsia="Times New Roman" w:hAnsi="Arial" w:cs="Arial"/>
                <w:b/>
                <w:bCs/>
                <w:i/>
                <w:iCs/>
                <w:color w:val="222222"/>
              </w:rPr>
            </w:rPrChange>
          </w:rPr>
          <w:t>old division, AAA coaches and managers may vote for those players and are encouraged to seek the input of Majors coaches.</w:t>
        </w:r>
      </w:ins>
    </w:p>
    <w:p w14:paraId="0D32A53C" w14:textId="77777777" w:rsidR="008053F4" w:rsidRPr="0032526D" w:rsidRDefault="008053F4" w:rsidP="008053F4">
      <w:pPr>
        <w:numPr>
          <w:ilvl w:val="1"/>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ins w:id="368" w:author="Ryan S" w:date="2018-11-09T09:43:00Z"/>
          <w:rFonts w:eastAsia="Times New Roman" w:cs="Arial"/>
          <w:color w:val="222222"/>
          <w:sz w:val="22"/>
          <w:szCs w:val="22"/>
          <w:rPrChange w:id="369" w:author="Ryan S" w:date="2018-11-09T09:44:00Z">
            <w:rPr>
              <w:ins w:id="370" w:author="Ryan S" w:date="2018-11-09T09:43:00Z"/>
              <w:rFonts w:ascii="Arial" w:eastAsia="Times New Roman" w:hAnsi="Arial" w:cs="Arial"/>
              <w:color w:val="222222"/>
            </w:rPr>
          </w:rPrChange>
        </w:rPr>
      </w:pPr>
      <w:ins w:id="371" w:author="Ryan S" w:date="2018-11-09T09:43:00Z">
        <w:r w:rsidRPr="0032526D">
          <w:rPr>
            <w:rFonts w:eastAsia="Times New Roman" w:cs="Arial"/>
            <w:bCs/>
            <w:i/>
            <w:iCs/>
            <w:color w:val="222222"/>
            <w:sz w:val="22"/>
            <w:szCs w:val="22"/>
            <w:rPrChange w:id="372" w:author="Ryan S" w:date="2018-11-09T09:44:00Z">
              <w:rPr>
                <w:rFonts w:ascii="Arial" w:eastAsia="Times New Roman" w:hAnsi="Arial" w:cs="Arial"/>
                <w:b/>
                <w:bCs/>
                <w:i/>
                <w:iCs/>
                <w:color w:val="222222"/>
              </w:rPr>
            </w:rPrChange>
          </w:rPr>
          <w:t>The top ten players will be awarded all stars.  </w:t>
        </w:r>
      </w:ins>
    </w:p>
    <w:p w14:paraId="6AF9B9A6" w14:textId="77777777" w:rsidR="008053F4" w:rsidRPr="0032526D" w:rsidRDefault="008053F4" w:rsidP="008053F4">
      <w:pPr>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ins w:id="373" w:author="Ryan S" w:date="2018-11-09T09:43:00Z"/>
          <w:rFonts w:eastAsia="Times New Roman" w:cs="Times New Roman"/>
          <w:color w:val="auto"/>
          <w:sz w:val="22"/>
          <w:szCs w:val="22"/>
          <w:rPrChange w:id="374" w:author="Ryan S" w:date="2018-11-09T09:44:00Z">
            <w:rPr>
              <w:ins w:id="375" w:author="Ryan S" w:date="2018-11-09T09:43:00Z"/>
              <w:rFonts w:ascii="Times New Roman" w:eastAsia="Times New Roman" w:hAnsi="Times New Roman" w:cs="Times New Roman"/>
              <w:color w:val="auto"/>
            </w:rPr>
          </w:rPrChange>
        </w:rPr>
      </w:pPr>
      <w:ins w:id="376" w:author="Ryan S" w:date="2018-11-09T09:43:00Z">
        <w:r w:rsidRPr="0032526D">
          <w:rPr>
            <w:rFonts w:eastAsia="Times New Roman" w:cs="Times New Roman"/>
            <w:bCs/>
            <w:i/>
            <w:iCs/>
            <w:color w:val="auto"/>
            <w:sz w:val="22"/>
            <w:szCs w:val="22"/>
            <w:rPrChange w:id="377" w:author="Ryan S" w:date="2018-11-09T09:44:00Z">
              <w:rPr>
                <w:rFonts w:ascii="Times New Roman" w:eastAsia="Times New Roman" w:hAnsi="Times New Roman" w:cs="Times New Roman"/>
                <w:b/>
                <w:bCs/>
                <w:i/>
                <w:iCs/>
                <w:color w:val="auto"/>
              </w:rPr>
            </w:rPrChange>
          </w:rPr>
          <w:t>Managers and Coaches Pick</w:t>
        </w:r>
      </w:ins>
    </w:p>
    <w:p w14:paraId="095400C1" w14:textId="77777777" w:rsidR="008053F4" w:rsidRPr="0032526D" w:rsidRDefault="008053F4" w:rsidP="008053F4">
      <w:pPr>
        <w:numPr>
          <w:ilvl w:val="1"/>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ins w:id="378" w:author="Ryan S" w:date="2018-11-09T09:43:00Z"/>
          <w:rFonts w:eastAsia="Times New Roman" w:cs="Arial"/>
          <w:color w:val="222222"/>
          <w:sz w:val="22"/>
          <w:szCs w:val="22"/>
          <w:rPrChange w:id="379" w:author="Ryan S" w:date="2018-11-09T09:44:00Z">
            <w:rPr>
              <w:ins w:id="380" w:author="Ryan S" w:date="2018-11-09T09:43:00Z"/>
              <w:rFonts w:ascii="Arial" w:eastAsia="Times New Roman" w:hAnsi="Arial" w:cs="Arial"/>
              <w:color w:val="222222"/>
            </w:rPr>
          </w:rPrChange>
        </w:rPr>
      </w:pPr>
      <w:ins w:id="381" w:author="Ryan S" w:date="2018-11-09T09:43:00Z">
        <w:r w:rsidRPr="0032526D">
          <w:rPr>
            <w:rFonts w:eastAsia="Times New Roman" w:cs="Arial"/>
            <w:bCs/>
            <w:i/>
            <w:iCs/>
            <w:color w:val="222222"/>
            <w:sz w:val="22"/>
            <w:szCs w:val="22"/>
            <w:rPrChange w:id="382" w:author="Ryan S" w:date="2018-11-09T09:44:00Z">
              <w:rPr>
                <w:rFonts w:ascii="Arial" w:eastAsia="Times New Roman" w:hAnsi="Arial" w:cs="Arial"/>
                <w:b/>
                <w:bCs/>
                <w:i/>
                <w:iCs/>
                <w:color w:val="222222"/>
              </w:rPr>
            </w:rPrChange>
          </w:rPr>
          <w:t>The All-Star Manager will pick the remaining 2-4 players for the All-Star team. </w:t>
        </w:r>
      </w:ins>
    </w:p>
    <w:p w14:paraId="76ADB1DE" w14:textId="77777777" w:rsidR="008053F4" w:rsidRPr="00B13143" w:rsidRDefault="008053F4" w:rsidP="008053F4">
      <w:pPr>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ins w:id="383" w:author="Ryan S" w:date="2018-11-09T10:12:00Z"/>
          <w:rFonts w:eastAsia="Times New Roman" w:cs="Arial"/>
          <w:color w:val="222222"/>
          <w:sz w:val="22"/>
          <w:szCs w:val="22"/>
          <w:rPrChange w:id="384" w:author="Ryan S" w:date="2018-11-09T10:12:00Z">
            <w:rPr>
              <w:ins w:id="385" w:author="Ryan S" w:date="2018-11-09T10:12:00Z"/>
              <w:rFonts w:eastAsia="Times New Roman" w:cs="Arial"/>
              <w:bCs/>
              <w:i/>
              <w:iCs/>
              <w:color w:val="222222"/>
              <w:sz w:val="22"/>
              <w:szCs w:val="22"/>
            </w:rPr>
          </w:rPrChange>
        </w:rPr>
      </w:pPr>
      <w:ins w:id="386" w:author="Ryan S" w:date="2018-11-09T09:43:00Z">
        <w:r w:rsidRPr="0032526D">
          <w:rPr>
            <w:rFonts w:eastAsia="Times New Roman" w:cs="Arial"/>
            <w:bCs/>
            <w:i/>
            <w:iCs/>
            <w:color w:val="222222"/>
            <w:sz w:val="22"/>
            <w:szCs w:val="22"/>
            <w:rPrChange w:id="387" w:author="Ryan S" w:date="2018-11-09T09:44:00Z">
              <w:rPr>
                <w:rFonts w:ascii="Arial" w:eastAsia="Times New Roman" w:hAnsi="Arial" w:cs="Arial"/>
                <w:b/>
                <w:bCs/>
                <w:i/>
                <w:iCs/>
                <w:color w:val="222222"/>
              </w:rPr>
            </w:rPrChange>
          </w:rPr>
          <w:t>ALL players on the roster will be approved by the board. The Board of Directors may disqualify a player without cause and take the next vote winner if necessary.</w:t>
        </w:r>
      </w:ins>
    </w:p>
    <w:p w14:paraId="008D95FA" w14:textId="77777777" w:rsidR="00475C00" w:rsidRPr="00475C00" w:rsidRDefault="00B13143">
      <w:pPr>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rPr>
          <w:ins w:id="388" w:author="Ryan S" w:date="2018-11-09T09:43:00Z"/>
          <w:rFonts w:eastAsia="Times New Roman" w:cs="Arial"/>
          <w:color w:val="222222"/>
          <w:sz w:val="22"/>
          <w:szCs w:val="22"/>
          <w:rPrChange w:id="389" w:author="Scott Michel" w:date="2019-08-27T17:33:00Z">
            <w:rPr>
              <w:ins w:id="390" w:author="Ryan S" w:date="2018-11-09T09:43:00Z"/>
              <w:rFonts w:ascii="Arial" w:eastAsia="Times New Roman" w:hAnsi="Arial" w:cs="Arial"/>
              <w:color w:val="222222"/>
            </w:rPr>
          </w:rPrChange>
        </w:rPr>
      </w:pPr>
      <w:ins w:id="391" w:author="Ryan S" w:date="2018-11-09T10:12:00Z">
        <w:r>
          <w:rPr>
            <w:rFonts w:eastAsia="Times New Roman" w:cs="Arial"/>
            <w:bCs/>
            <w:i/>
            <w:iCs/>
            <w:color w:val="222222"/>
            <w:sz w:val="22"/>
            <w:szCs w:val="22"/>
          </w:rPr>
          <w:t>In the event SMLL is eligible to participate</w:t>
        </w:r>
        <w:r w:rsidR="00A6518A">
          <w:rPr>
            <w:rFonts w:eastAsia="Times New Roman" w:cs="Arial"/>
            <w:bCs/>
            <w:i/>
            <w:iCs/>
            <w:color w:val="222222"/>
            <w:sz w:val="22"/>
            <w:szCs w:val="22"/>
          </w:rPr>
          <w:t xml:space="preserve"> in a 50/70 All Star team</w:t>
        </w:r>
      </w:ins>
      <w:ins w:id="392" w:author="Ryan S" w:date="2018-11-09T10:23:00Z">
        <w:r w:rsidR="00764121">
          <w:rPr>
            <w:rFonts w:eastAsia="Times New Roman" w:cs="Arial"/>
            <w:bCs/>
            <w:i/>
            <w:iCs/>
            <w:color w:val="222222"/>
            <w:sz w:val="22"/>
            <w:szCs w:val="22"/>
          </w:rPr>
          <w:t>, the same rules shall be followed above as well as any Distri</w:t>
        </w:r>
        <w:r w:rsidR="001A38A3">
          <w:rPr>
            <w:rFonts w:eastAsia="Times New Roman" w:cs="Arial"/>
            <w:bCs/>
            <w:i/>
            <w:iCs/>
            <w:color w:val="222222"/>
            <w:sz w:val="22"/>
            <w:szCs w:val="22"/>
          </w:rPr>
          <w:t>ct 10 rules. A player must have</w:t>
        </w:r>
        <w:r w:rsidR="00764121">
          <w:rPr>
            <w:rFonts w:eastAsia="Times New Roman" w:cs="Arial"/>
            <w:bCs/>
            <w:i/>
            <w:iCs/>
            <w:color w:val="222222"/>
            <w:sz w:val="22"/>
            <w:szCs w:val="22"/>
          </w:rPr>
          <w:t xml:space="preserve"> played in the 50/70 league to be eligible.</w:t>
        </w:r>
      </w:ins>
      <w:ins w:id="393" w:author="Ryan S" w:date="2018-11-09T10:12:00Z">
        <w:r w:rsidR="00A6518A">
          <w:rPr>
            <w:rFonts w:eastAsia="Times New Roman" w:cs="Arial"/>
            <w:bCs/>
            <w:i/>
            <w:iCs/>
            <w:color w:val="222222"/>
            <w:sz w:val="22"/>
            <w:szCs w:val="22"/>
          </w:rPr>
          <w:t xml:space="preserve"> </w:t>
        </w:r>
      </w:ins>
    </w:p>
    <w:p w14:paraId="52BF42E7" w14:textId="77777777" w:rsidR="008053F4" w:rsidRPr="000D4110" w:rsidRDefault="008053F4" w:rsidP="005F096C">
      <w:pPr>
        <w:widowControl w:val="0"/>
        <w:jc w:val="both"/>
        <w:rPr>
          <w:strike/>
          <w:sz w:val="22"/>
          <w:szCs w:val="22"/>
        </w:rPr>
      </w:pPr>
    </w:p>
    <w:p w14:paraId="0E7682C5" w14:textId="77777777" w:rsidR="005F096C" w:rsidRPr="000D4110" w:rsidRDefault="005F096C" w:rsidP="005F096C">
      <w:pPr>
        <w:widowControl w:val="0"/>
        <w:jc w:val="both"/>
        <w:rPr>
          <w:strike/>
          <w:sz w:val="22"/>
          <w:szCs w:val="22"/>
        </w:rPr>
      </w:pPr>
    </w:p>
    <w:p w14:paraId="73837F41" w14:textId="77777777" w:rsidR="005F096C" w:rsidRPr="000D4110" w:rsidDel="00764121" w:rsidRDefault="005F096C" w:rsidP="005F096C">
      <w:pPr>
        <w:widowControl w:val="0"/>
        <w:jc w:val="both"/>
        <w:rPr>
          <w:del w:id="394" w:author="Ryan S" w:date="2018-11-09T10:25:00Z"/>
          <w:sz w:val="22"/>
          <w:szCs w:val="22"/>
        </w:rPr>
      </w:pPr>
      <w:del w:id="395" w:author="Ryan S" w:date="2018-11-09T10:25:00Z">
        <w:r w:rsidRPr="000D4110" w:rsidDel="00764121">
          <w:rPr>
            <w:sz w:val="22"/>
            <w:szCs w:val="22"/>
          </w:rPr>
          <w:delText>Players for the tournament teams will be chosen as follows:</w:delText>
        </w:r>
      </w:del>
    </w:p>
    <w:p w14:paraId="16B5C997" w14:textId="77777777" w:rsidR="005F096C" w:rsidRPr="000D4110" w:rsidDel="00764121" w:rsidRDefault="005F096C" w:rsidP="005F096C">
      <w:pPr>
        <w:widowControl w:val="0"/>
        <w:numPr>
          <w:ilvl w:val="0"/>
          <w:numId w:val="15"/>
        </w:numPr>
        <w:jc w:val="both"/>
        <w:rPr>
          <w:del w:id="396" w:author="Ryan S" w:date="2018-11-09T10:25:00Z"/>
          <w:sz w:val="22"/>
          <w:szCs w:val="22"/>
        </w:rPr>
      </w:pPr>
      <w:del w:id="397" w:author="Ryan S" w:date="2018-11-09T10:25:00Z">
        <w:r w:rsidRPr="000D4110" w:rsidDel="00764121">
          <w:rPr>
            <w:sz w:val="22"/>
            <w:szCs w:val="22"/>
          </w:rPr>
          <w:delText xml:space="preserve">Each Major and </w:delText>
        </w:r>
        <w:r w:rsidR="00B93183" w:rsidRPr="000D4110" w:rsidDel="00764121">
          <w:rPr>
            <w:sz w:val="22"/>
            <w:szCs w:val="22"/>
          </w:rPr>
          <w:delText>AAA</w:delText>
        </w:r>
        <w:r w:rsidRPr="000D4110" w:rsidDel="00764121">
          <w:rPr>
            <w:sz w:val="22"/>
            <w:szCs w:val="22"/>
          </w:rPr>
          <w:delText xml:space="preserve"> team (for their manager and coaches) will receive 3 ballots which will include a list of all eligible players. </w:delText>
        </w:r>
      </w:del>
    </w:p>
    <w:p w14:paraId="57036BC3" w14:textId="77777777" w:rsidR="005F096C" w:rsidRPr="000D4110" w:rsidDel="00764121" w:rsidRDefault="005F096C" w:rsidP="005F096C">
      <w:pPr>
        <w:widowControl w:val="0"/>
        <w:numPr>
          <w:ilvl w:val="1"/>
          <w:numId w:val="15"/>
        </w:numPr>
        <w:jc w:val="both"/>
        <w:rPr>
          <w:del w:id="398" w:author="Ryan S" w:date="2018-11-09T10:25:00Z"/>
          <w:sz w:val="22"/>
          <w:szCs w:val="22"/>
        </w:rPr>
      </w:pPr>
      <w:del w:id="399" w:author="Ryan S" w:date="2018-11-09T10:25:00Z">
        <w:r w:rsidRPr="000D4110" w:rsidDel="00764121">
          <w:rPr>
            <w:sz w:val="22"/>
            <w:szCs w:val="22"/>
          </w:rPr>
          <w:delText xml:space="preserve">There will be a 10, 11, 12-year-old list and an 8, 9, 10-year-old list. The managers and coaches will vote their coached division. </w:delText>
        </w:r>
      </w:del>
    </w:p>
    <w:p w14:paraId="394A03BD" w14:textId="77777777" w:rsidR="005F096C" w:rsidRPr="000D4110" w:rsidDel="00764121" w:rsidRDefault="005F096C" w:rsidP="005F096C">
      <w:pPr>
        <w:widowControl w:val="0"/>
        <w:numPr>
          <w:ilvl w:val="1"/>
          <w:numId w:val="15"/>
        </w:numPr>
        <w:jc w:val="both"/>
        <w:rPr>
          <w:del w:id="400" w:author="Ryan S" w:date="2018-11-09T10:25:00Z"/>
          <w:sz w:val="22"/>
          <w:szCs w:val="22"/>
        </w:rPr>
      </w:pPr>
      <w:del w:id="401" w:author="Ryan S" w:date="2018-11-09T10:25:00Z">
        <w:r w:rsidRPr="000D4110" w:rsidDel="00764121">
          <w:rPr>
            <w:sz w:val="22"/>
            <w:szCs w:val="22"/>
          </w:rPr>
          <w:delText xml:space="preserve">The top ten players will be awarded all stars. </w:delText>
        </w:r>
      </w:del>
    </w:p>
    <w:p w14:paraId="677E32B7" w14:textId="77777777" w:rsidR="005F096C" w:rsidRPr="000D4110" w:rsidDel="00764121" w:rsidRDefault="005F096C" w:rsidP="005F096C">
      <w:pPr>
        <w:widowControl w:val="0"/>
        <w:numPr>
          <w:ilvl w:val="1"/>
          <w:numId w:val="15"/>
        </w:numPr>
        <w:jc w:val="both"/>
        <w:rPr>
          <w:del w:id="402" w:author="Ryan S" w:date="2018-11-09T10:25:00Z"/>
          <w:sz w:val="22"/>
          <w:szCs w:val="22"/>
        </w:rPr>
      </w:pPr>
      <w:del w:id="403" w:author="Ryan S" w:date="2018-11-09T10:25:00Z">
        <w:r w:rsidRPr="000D4110" w:rsidDel="00764121">
          <w:rPr>
            <w:sz w:val="22"/>
            <w:szCs w:val="22"/>
          </w:rPr>
          <w:delText>Man</w:delText>
        </w:r>
        <w:r w:rsidR="000D4110" w:rsidDel="00764121">
          <w:rPr>
            <w:sz w:val="22"/>
            <w:szCs w:val="22"/>
          </w:rPr>
          <w:delText>a</w:delText>
        </w:r>
        <w:r w:rsidRPr="000D4110" w:rsidDel="00764121">
          <w:rPr>
            <w:sz w:val="22"/>
            <w:szCs w:val="22"/>
          </w:rPr>
          <w:delText>gers and Coaches Pick</w:delText>
        </w:r>
      </w:del>
    </w:p>
    <w:p w14:paraId="6F6C7423" w14:textId="77777777" w:rsidR="005F096C" w:rsidRPr="000D4110" w:rsidDel="00764121" w:rsidRDefault="005F096C" w:rsidP="005F096C">
      <w:pPr>
        <w:widowControl w:val="0"/>
        <w:numPr>
          <w:ilvl w:val="2"/>
          <w:numId w:val="15"/>
        </w:numPr>
        <w:jc w:val="both"/>
        <w:rPr>
          <w:del w:id="404" w:author="Ryan S" w:date="2018-11-09T10:25:00Z"/>
          <w:sz w:val="22"/>
          <w:szCs w:val="22"/>
        </w:rPr>
      </w:pPr>
      <w:del w:id="405" w:author="Ryan S" w:date="2018-11-09T10:25:00Z">
        <w:r w:rsidRPr="000D4110" w:rsidDel="00764121">
          <w:rPr>
            <w:sz w:val="22"/>
            <w:szCs w:val="22"/>
          </w:rPr>
          <w:delText>The All</w:delText>
        </w:r>
        <w:r w:rsidR="000D4110" w:rsidDel="00764121">
          <w:rPr>
            <w:sz w:val="22"/>
            <w:szCs w:val="22"/>
          </w:rPr>
          <w:delText>-</w:delText>
        </w:r>
        <w:r w:rsidRPr="000D4110" w:rsidDel="00764121">
          <w:rPr>
            <w:sz w:val="22"/>
            <w:szCs w:val="22"/>
          </w:rPr>
          <w:delText>Star Manager will pick the remaining 2-4 players for the All</w:delText>
        </w:r>
        <w:r w:rsidR="000D4110" w:rsidDel="00764121">
          <w:rPr>
            <w:sz w:val="22"/>
            <w:szCs w:val="22"/>
          </w:rPr>
          <w:delText>-</w:delText>
        </w:r>
        <w:r w:rsidRPr="000D4110" w:rsidDel="00764121">
          <w:rPr>
            <w:sz w:val="22"/>
            <w:szCs w:val="22"/>
          </w:rPr>
          <w:delText xml:space="preserve">Star team. </w:delText>
        </w:r>
      </w:del>
    </w:p>
    <w:p w14:paraId="2EB064DE" w14:textId="77777777" w:rsidR="005F096C" w:rsidRPr="000D4110" w:rsidDel="00764121" w:rsidRDefault="005F096C" w:rsidP="005F096C">
      <w:pPr>
        <w:widowControl w:val="0"/>
        <w:numPr>
          <w:ilvl w:val="0"/>
          <w:numId w:val="15"/>
        </w:numPr>
        <w:jc w:val="both"/>
        <w:rPr>
          <w:del w:id="406" w:author="Ryan S" w:date="2018-11-09T10:25:00Z"/>
          <w:sz w:val="22"/>
          <w:szCs w:val="22"/>
        </w:rPr>
      </w:pPr>
      <w:del w:id="407" w:author="Ryan S" w:date="2018-11-09T10:25:00Z">
        <w:r w:rsidRPr="000D4110" w:rsidDel="00764121">
          <w:rPr>
            <w:sz w:val="22"/>
            <w:szCs w:val="22"/>
          </w:rPr>
          <w:delText xml:space="preserve">ALL players on the roster will be approved by the board. The Board of Directors may disqualify a player without cause and take the next vote winner if necessary. </w:delText>
        </w:r>
      </w:del>
    </w:p>
    <w:p w14:paraId="401A5FC1" w14:textId="77777777" w:rsidR="005F096C" w:rsidRDefault="005F096C" w:rsidP="005F096C">
      <w:pPr>
        <w:widowControl w:val="0"/>
        <w:jc w:val="both"/>
        <w:rPr>
          <w:sz w:val="22"/>
          <w:szCs w:val="22"/>
          <w:highlight w:val="yellow"/>
        </w:rPr>
      </w:pPr>
    </w:p>
    <w:p w14:paraId="4ED8576A" w14:textId="77777777" w:rsidR="005F096C" w:rsidRDefault="005F096C" w:rsidP="005F096C">
      <w:pPr>
        <w:widowControl w:val="0"/>
        <w:jc w:val="center"/>
        <w:rPr>
          <w:b/>
          <w:sz w:val="22"/>
          <w:szCs w:val="22"/>
        </w:rPr>
      </w:pPr>
      <w:r>
        <w:rPr>
          <w:b/>
          <w:sz w:val="22"/>
          <w:szCs w:val="22"/>
        </w:rPr>
        <w:t>UNIFORMS</w:t>
      </w:r>
    </w:p>
    <w:p w14:paraId="5C9E515A" w14:textId="77777777" w:rsidR="005F096C" w:rsidRDefault="005F096C" w:rsidP="005F096C">
      <w:pPr>
        <w:widowControl w:val="0"/>
        <w:rPr>
          <w:sz w:val="22"/>
          <w:szCs w:val="22"/>
        </w:rPr>
      </w:pPr>
      <w:r>
        <w:rPr>
          <w:sz w:val="22"/>
          <w:szCs w:val="22"/>
        </w:rPr>
        <w:t xml:space="preserve">The Board of Directors will be responsible for post-season uniforms. </w:t>
      </w:r>
    </w:p>
    <w:p w14:paraId="40A3CD5A" w14:textId="77777777" w:rsidR="005F096C" w:rsidRDefault="005F096C" w:rsidP="005F096C">
      <w:pPr>
        <w:widowControl w:val="0"/>
        <w:jc w:val="center"/>
        <w:rPr>
          <w:b/>
          <w:sz w:val="22"/>
          <w:szCs w:val="22"/>
          <w:u w:val="single"/>
        </w:rPr>
      </w:pPr>
    </w:p>
    <w:p w14:paraId="6709BF7F" w14:textId="77777777" w:rsidR="005F096C" w:rsidRDefault="005F096C" w:rsidP="005F096C">
      <w:pPr>
        <w:widowControl w:val="0"/>
        <w:jc w:val="center"/>
        <w:rPr>
          <w:b/>
          <w:sz w:val="22"/>
          <w:szCs w:val="22"/>
          <w:u w:val="single"/>
        </w:rPr>
      </w:pPr>
      <w:r>
        <w:rPr>
          <w:b/>
          <w:sz w:val="22"/>
          <w:szCs w:val="22"/>
          <w:u w:val="single"/>
        </w:rPr>
        <w:t>SECTION XII</w:t>
      </w:r>
    </w:p>
    <w:p w14:paraId="7C04681D" w14:textId="77777777" w:rsidR="005F096C" w:rsidRDefault="005F096C" w:rsidP="005F096C">
      <w:pPr>
        <w:widowControl w:val="0"/>
        <w:jc w:val="center"/>
        <w:rPr>
          <w:b/>
          <w:sz w:val="22"/>
          <w:szCs w:val="22"/>
        </w:rPr>
      </w:pPr>
      <w:r>
        <w:rPr>
          <w:b/>
          <w:sz w:val="22"/>
          <w:szCs w:val="22"/>
        </w:rPr>
        <w:t>ALTERNATE METHOD OF OPERATION – THE REGULAR SEASON</w:t>
      </w:r>
    </w:p>
    <w:p w14:paraId="501B1FD6" w14:textId="77777777" w:rsidR="005F096C" w:rsidRDefault="005F096C" w:rsidP="005F096C">
      <w:pPr>
        <w:widowControl w:val="0"/>
      </w:pPr>
      <w:r>
        <w:rPr>
          <w:sz w:val="22"/>
          <w:szCs w:val="22"/>
        </w:rPr>
        <w:t xml:space="preserve">The Board of Directors will refer to the LLI Rule Book for any alternative methods of operation throughout the season. </w:t>
      </w:r>
    </w:p>
    <w:p w14:paraId="3BA145F6" w14:textId="77777777" w:rsidR="00775F91" w:rsidRDefault="00775F91"/>
    <w:sectPr w:rsidR="00775F91">
      <w:footerReference w:type="default" r:id="rId1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6" w:author="Troy Smock" w:date="2019-08-27T20:40:00Z" w:initials="TS">
    <w:p w14:paraId="36C22EC0" w14:textId="77777777" w:rsidR="000F3AFB" w:rsidRDefault="000F3AFB">
      <w:pPr>
        <w:pStyle w:val="CommentText"/>
      </w:pPr>
      <w:r>
        <w:rPr>
          <w:rStyle w:val="CommentReference"/>
        </w:rPr>
        <w:annotationRef/>
      </w:r>
      <w:r>
        <w:t>I had thought that 50/70 would be 11-13?</w:t>
      </w:r>
    </w:p>
  </w:comment>
  <w:comment w:id="337" w:author="Troy Smock" w:date="2019-08-27T20:42:00Z" w:initials="TS">
    <w:p w14:paraId="52884BC6" w14:textId="77777777" w:rsidR="000F3AFB" w:rsidRDefault="000F3AFB">
      <w:pPr>
        <w:pStyle w:val="CommentText"/>
      </w:pPr>
      <w:r>
        <w:rPr>
          <w:rStyle w:val="CommentReference"/>
        </w:rPr>
        <w:annotationRef/>
      </w:r>
      <w:r>
        <w:t>See previous comment as 50/70 there showed 10-13 and here it shows 11-13.  Suggestion is for 11-13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C22EC0" w15:done="0"/>
  <w15:commentEx w15:paraId="52884B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13B5BC" w16cex:dateUtc="2019-08-28T03:40:00Z"/>
  <w16cex:commentExtensible w16cex:durableId="2113B5BD" w16cex:dateUtc="2019-08-28T0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C22EC0" w16cid:durableId="2113B5BC"/>
  <w16cid:commentId w16cid:paraId="52884BC6" w16cid:durableId="2113B5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1CAC1" w14:textId="77777777" w:rsidR="00460B41" w:rsidRDefault="00460B41" w:rsidP="004772DD">
      <w:r>
        <w:separator/>
      </w:r>
    </w:p>
  </w:endnote>
  <w:endnote w:type="continuationSeparator" w:id="0">
    <w:p w14:paraId="770C269A" w14:textId="77777777" w:rsidR="00460B41" w:rsidRDefault="00460B41" w:rsidP="00477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2F0A" w14:textId="77777777" w:rsidR="00EC5110" w:rsidRDefault="00E12C14">
    <w:pPr>
      <w:tabs>
        <w:tab w:val="center" w:pos="4320"/>
        <w:tab w:val="right" w:pos="8640"/>
      </w:tabs>
      <w:jc w:val="right"/>
    </w:pPr>
    <w:r>
      <w:fldChar w:fldCharType="begin"/>
    </w:r>
    <w:r>
      <w:instrText>PAGE</w:instrText>
    </w:r>
    <w:r>
      <w:fldChar w:fldCharType="separate"/>
    </w:r>
    <w:r w:rsidR="009152D2">
      <w:rPr>
        <w:noProof/>
      </w:rPr>
      <w:t>14</w:t>
    </w:r>
    <w:r>
      <w:fldChar w:fldCharType="end"/>
    </w:r>
  </w:p>
  <w:p w14:paraId="2DCF7A7C" w14:textId="5F8A7F87" w:rsidR="004772DD" w:rsidRDefault="00E12C14">
    <w:pPr>
      <w:tabs>
        <w:tab w:val="center" w:pos="4320"/>
        <w:tab w:val="right" w:pos="8640"/>
      </w:tabs>
      <w:spacing w:after="720"/>
      <w:ind w:right="360"/>
      <w:rPr>
        <w:sz w:val="20"/>
        <w:szCs w:val="20"/>
      </w:rPr>
    </w:pPr>
    <w:r>
      <w:rPr>
        <w:sz w:val="20"/>
        <w:szCs w:val="20"/>
      </w:rPr>
      <w:t>Sierra Mountain Little League By-Laws</w:t>
    </w:r>
    <w:r>
      <w:rPr>
        <w:sz w:val="20"/>
        <w:szCs w:val="20"/>
      </w:rPr>
      <w:tab/>
      <w:t xml:space="preserve">Revised: </w:t>
    </w:r>
    <w:del w:id="408" w:author="Scott Michel" w:date="2019-08-27T17:36:00Z">
      <w:r w:rsidR="008F2F96" w:rsidDel="00475C00">
        <w:rPr>
          <w:sz w:val="20"/>
          <w:szCs w:val="20"/>
        </w:rPr>
        <w:delText xml:space="preserve">April </w:delText>
      </w:r>
      <w:r w:rsidR="00164FF0" w:rsidDel="00475C00">
        <w:rPr>
          <w:sz w:val="20"/>
          <w:szCs w:val="20"/>
        </w:rPr>
        <w:delText>10</w:delText>
      </w:r>
      <w:r w:rsidR="004772DD" w:rsidDel="00475C00">
        <w:rPr>
          <w:sz w:val="20"/>
          <w:szCs w:val="20"/>
        </w:rPr>
        <w:delText>, 2018</w:delText>
      </w:r>
    </w:del>
    <w:ins w:id="409" w:author="Scott Michel" w:date="2021-01-11T13:40:00Z">
      <w:r w:rsidR="00623804">
        <w:rPr>
          <w:sz w:val="20"/>
          <w:szCs w:val="20"/>
        </w:rPr>
        <w:t>January 1, 202</w:t>
      </w:r>
    </w:ins>
    <w:ins w:id="410" w:author="Scott Michel" w:date="2022-03-28T12:23:00Z">
      <w:r w:rsidR="008132BE">
        <w:rPr>
          <w:sz w:val="20"/>
          <w:szCs w:val="20"/>
        </w:rPr>
        <w:t>2</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28FD5" w14:textId="77777777" w:rsidR="00460B41" w:rsidRDefault="00460B41" w:rsidP="004772DD">
      <w:r>
        <w:separator/>
      </w:r>
    </w:p>
  </w:footnote>
  <w:footnote w:type="continuationSeparator" w:id="0">
    <w:p w14:paraId="24288655" w14:textId="77777777" w:rsidR="00460B41" w:rsidRDefault="00460B41" w:rsidP="00477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B57"/>
    <w:multiLevelType w:val="multilevel"/>
    <w:tmpl w:val="F760A8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DE787E"/>
    <w:multiLevelType w:val="multilevel"/>
    <w:tmpl w:val="BA06F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C5234B"/>
    <w:multiLevelType w:val="hybridMultilevel"/>
    <w:tmpl w:val="7AC2C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050F8"/>
    <w:multiLevelType w:val="multilevel"/>
    <w:tmpl w:val="1FAC9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1638B4"/>
    <w:multiLevelType w:val="multilevel"/>
    <w:tmpl w:val="FB9662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3E341E"/>
    <w:multiLevelType w:val="multilevel"/>
    <w:tmpl w:val="60C496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60F7934"/>
    <w:multiLevelType w:val="multilevel"/>
    <w:tmpl w:val="27F2F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E22F5D"/>
    <w:multiLevelType w:val="multilevel"/>
    <w:tmpl w:val="984AC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B542C9F"/>
    <w:multiLevelType w:val="multilevel"/>
    <w:tmpl w:val="04C8B40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4E3471D9"/>
    <w:multiLevelType w:val="multilevel"/>
    <w:tmpl w:val="DBBC4DBE"/>
    <w:lvl w:ilvl="0">
      <w:start w:val="1"/>
      <w:numFmt w:val="decimal"/>
      <w:lvlText w:val="%1."/>
      <w:lvlJc w:val="left"/>
      <w:pPr>
        <w:ind w:left="720" w:hanging="360"/>
      </w:pPr>
      <w:rPr>
        <w:rFonts w:ascii="Times" w:eastAsia="Times" w:hAnsi="Times" w:cs="Time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5D7DE8"/>
    <w:multiLevelType w:val="multilevel"/>
    <w:tmpl w:val="E122971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1" w15:restartNumberingAfterBreak="0">
    <w:nsid w:val="4F523C67"/>
    <w:multiLevelType w:val="multilevel"/>
    <w:tmpl w:val="E2A2E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6F6522C"/>
    <w:multiLevelType w:val="multilevel"/>
    <w:tmpl w:val="66D44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D0E33CC"/>
    <w:multiLevelType w:val="multilevel"/>
    <w:tmpl w:val="C4AEB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CF0525"/>
    <w:multiLevelType w:val="multilevel"/>
    <w:tmpl w:val="1D5EE41E"/>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6481773"/>
    <w:multiLevelType w:val="multilevel"/>
    <w:tmpl w:val="8D4C2A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C8D1986"/>
    <w:multiLevelType w:val="multilevel"/>
    <w:tmpl w:val="9BA8E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DC20B5A"/>
    <w:multiLevelType w:val="multilevel"/>
    <w:tmpl w:val="4AEE06C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B443A72"/>
    <w:multiLevelType w:val="multilevel"/>
    <w:tmpl w:val="ABDCB72C"/>
    <w:lvl w:ilvl="0">
      <w:start w:val="1"/>
      <w:numFmt w:val="decimal"/>
      <w:lvlText w:val="%1."/>
      <w:lvlJc w:val="left"/>
      <w:pPr>
        <w:ind w:left="720" w:hanging="360"/>
      </w:pPr>
      <w:rPr>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0"/>
  </w:num>
  <w:num w:numId="3">
    <w:abstractNumId w:val="1"/>
  </w:num>
  <w:num w:numId="4">
    <w:abstractNumId w:val="3"/>
  </w:num>
  <w:num w:numId="5">
    <w:abstractNumId w:val="4"/>
  </w:num>
  <w:num w:numId="6">
    <w:abstractNumId w:val="7"/>
  </w:num>
  <w:num w:numId="7">
    <w:abstractNumId w:val="14"/>
  </w:num>
  <w:num w:numId="8">
    <w:abstractNumId w:val="16"/>
  </w:num>
  <w:num w:numId="9">
    <w:abstractNumId w:val="11"/>
  </w:num>
  <w:num w:numId="10">
    <w:abstractNumId w:val="12"/>
  </w:num>
  <w:num w:numId="11">
    <w:abstractNumId w:val="15"/>
  </w:num>
  <w:num w:numId="12">
    <w:abstractNumId w:val="6"/>
  </w:num>
  <w:num w:numId="13">
    <w:abstractNumId w:val="18"/>
  </w:num>
  <w:num w:numId="14">
    <w:abstractNumId w:val="10"/>
  </w:num>
  <w:num w:numId="15">
    <w:abstractNumId w:val="5"/>
  </w:num>
  <w:num w:numId="16">
    <w:abstractNumId w:val="8"/>
  </w:num>
  <w:num w:numId="17">
    <w:abstractNumId w:val="9"/>
  </w:num>
  <w:num w:numId="18">
    <w:abstractNumId w:val="13"/>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S">
    <w15:presenceInfo w15:providerId="Windows Live" w15:userId="a38d445085c5df98"/>
  </w15:person>
  <w15:person w15:author="Scott Michel">
    <w15:presenceInfo w15:providerId="Windows Live" w15:userId="e5985c5e75239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6C"/>
    <w:rsid w:val="000003C0"/>
    <w:rsid w:val="00075DFD"/>
    <w:rsid w:val="00087EFB"/>
    <w:rsid w:val="000C6FBB"/>
    <w:rsid w:val="000D4110"/>
    <w:rsid w:val="000F3AFB"/>
    <w:rsid w:val="00142FFA"/>
    <w:rsid w:val="00164FF0"/>
    <w:rsid w:val="001A2DE6"/>
    <w:rsid w:val="001A38A3"/>
    <w:rsid w:val="00292232"/>
    <w:rsid w:val="0032526D"/>
    <w:rsid w:val="00325DDB"/>
    <w:rsid w:val="00331C23"/>
    <w:rsid w:val="003375B9"/>
    <w:rsid w:val="00460B41"/>
    <w:rsid w:val="00475C00"/>
    <w:rsid w:val="004772DD"/>
    <w:rsid w:val="004E36EC"/>
    <w:rsid w:val="004E7314"/>
    <w:rsid w:val="00524891"/>
    <w:rsid w:val="005306C5"/>
    <w:rsid w:val="005560B1"/>
    <w:rsid w:val="005C0DCC"/>
    <w:rsid w:val="005E20E7"/>
    <w:rsid w:val="005F096C"/>
    <w:rsid w:val="00623804"/>
    <w:rsid w:val="0064458E"/>
    <w:rsid w:val="00670412"/>
    <w:rsid w:val="006E7E8A"/>
    <w:rsid w:val="00721998"/>
    <w:rsid w:val="00752FFD"/>
    <w:rsid w:val="00764121"/>
    <w:rsid w:val="00775F91"/>
    <w:rsid w:val="007933AB"/>
    <w:rsid w:val="007A26BC"/>
    <w:rsid w:val="007E4D52"/>
    <w:rsid w:val="008053F4"/>
    <w:rsid w:val="008132BE"/>
    <w:rsid w:val="00825BE1"/>
    <w:rsid w:val="00890A99"/>
    <w:rsid w:val="008B6995"/>
    <w:rsid w:val="008E1DF6"/>
    <w:rsid w:val="008F2F96"/>
    <w:rsid w:val="009152D2"/>
    <w:rsid w:val="00925F16"/>
    <w:rsid w:val="009A28C6"/>
    <w:rsid w:val="009D6BD6"/>
    <w:rsid w:val="009D799B"/>
    <w:rsid w:val="009F4B06"/>
    <w:rsid w:val="00A16FF9"/>
    <w:rsid w:val="00A6518A"/>
    <w:rsid w:val="00B13143"/>
    <w:rsid w:val="00B70377"/>
    <w:rsid w:val="00B93183"/>
    <w:rsid w:val="00C51581"/>
    <w:rsid w:val="00CC002E"/>
    <w:rsid w:val="00CC6293"/>
    <w:rsid w:val="00CD0D75"/>
    <w:rsid w:val="00DB24B8"/>
    <w:rsid w:val="00DD0C8D"/>
    <w:rsid w:val="00E12C14"/>
    <w:rsid w:val="00E37680"/>
    <w:rsid w:val="00EF6752"/>
    <w:rsid w:val="00FC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3C4D05"/>
  <w15:docId w15:val="{669271C2-51C3-46B6-8B7B-2F24B100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F096C"/>
    <w:pPr>
      <w:pBdr>
        <w:top w:val="nil"/>
        <w:left w:val="nil"/>
        <w:bottom w:val="nil"/>
        <w:right w:val="nil"/>
        <w:between w:val="nil"/>
      </w:pBdr>
      <w:spacing w:after="0" w:line="240" w:lineRule="auto"/>
    </w:pPr>
    <w:rPr>
      <w:rFonts w:ascii="Cambria" w:eastAsia="Cambria" w:hAnsi="Cambria" w:cs="Cambri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2DD"/>
    <w:pPr>
      <w:tabs>
        <w:tab w:val="center" w:pos="4680"/>
        <w:tab w:val="right" w:pos="9360"/>
      </w:tabs>
    </w:pPr>
  </w:style>
  <w:style w:type="character" w:customStyle="1" w:styleId="HeaderChar">
    <w:name w:val="Header Char"/>
    <w:basedOn w:val="DefaultParagraphFont"/>
    <w:link w:val="Header"/>
    <w:uiPriority w:val="99"/>
    <w:rsid w:val="004772DD"/>
    <w:rPr>
      <w:rFonts w:ascii="Cambria" w:eastAsia="Cambria" w:hAnsi="Cambria" w:cs="Cambria"/>
      <w:color w:val="000000"/>
      <w:sz w:val="24"/>
      <w:szCs w:val="24"/>
    </w:rPr>
  </w:style>
  <w:style w:type="paragraph" w:styleId="Footer">
    <w:name w:val="footer"/>
    <w:basedOn w:val="Normal"/>
    <w:link w:val="FooterChar"/>
    <w:uiPriority w:val="99"/>
    <w:unhideWhenUsed/>
    <w:rsid w:val="004772DD"/>
    <w:pPr>
      <w:tabs>
        <w:tab w:val="center" w:pos="4680"/>
        <w:tab w:val="right" w:pos="9360"/>
      </w:tabs>
    </w:pPr>
  </w:style>
  <w:style w:type="character" w:customStyle="1" w:styleId="FooterChar">
    <w:name w:val="Footer Char"/>
    <w:basedOn w:val="DefaultParagraphFont"/>
    <w:link w:val="Footer"/>
    <w:uiPriority w:val="99"/>
    <w:rsid w:val="004772DD"/>
    <w:rPr>
      <w:rFonts w:ascii="Cambria" w:eastAsia="Cambria" w:hAnsi="Cambria" w:cs="Cambria"/>
      <w:color w:val="000000"/>
      <w:sz w:val="24"/>
      <w:szCs w:val="24"/>
    </w:rPr>
  </w:style>
  <w:style w:type="paragraph" w:styleId="ListParagraph">
    <w:name w:val="List Paragraph"/>
    <w:basedOn w:val="Normal"/>
    <w:uiPriority w:val="34"/>
    <w:qFormat/>
    <w:rsid w:val="000D4110"/>
    <w:pPr>
      <w:widowControl w:val="0"/>
      <w:ind w:left="720"/>
      <w:contextualSpacing/>
    </w:pPr>
    <w:rPr>
      <w:rFonts w:ascii="Calibri" w:eastAsia="Calibri" w:hAnsi="Calibri" w:cs="Calibri"/>
    </w:rPr>
  </w:style>
  <w:style w:type="paragraph" w:styleId="Revision">
    <w:name w:val="Revision"/>
    <w:hidden/>
    <w:uiPriority w:val="99"/>
    <w:semiHidden/>
    <w:rsid w:val="0064458E"/>
    <w:pPr>
      <w:spacing w:after="0" w:line="240" w:lineRule="auto"/>
    </w:pPr>
    <w:rPr>
      <w:rFonts w:ascii="Cambria" w:eastAsia="Cambria" w:hAnsi="Cambria" w:cs="Cambria"/>
      <w:color w:val="000000"/>
      <w:sz w:val="24"/>
      <w:szCs w:val="24"/>
    </w:rPr>
  </w:style>
  <w:style w:type="paragraph" w:styleId="BalloonText">
    <w:name w:val="Balloon Text"/>
    <w:basedOn w:val="Normal"/>
    <w:link w:val="BalloonTextChar"/>
    <w:uiPriority w:val="99"/>
    <w:semiHidden/>
    <w:unhideWhenUsed/>
    <w:rsid w:val="006445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58E"/>
    <w:rPr>
      <w:rFonts w:ascii="Segoe UI" w:eastAsia="Cambria" w:hAnsi="Segoe UI" w:cs="Segoe UI"/>
      <w:color w:val="000000"/>
      <w:sz w:val="18"/>
      <w:szCs w:val="18"/>
    </w:rPr>
  </w:style>
  <w:style w:type="character" w:customStyle="1" w:styleId="il">
    <w:name w:val="il"/>
    <w:basedOn w:val="DefaultParagraphFont"/>
    <w:rsid w:val="008053F4"/>
  </w:style>
  <w:style w:type="character" w:styleId="CommentReference">
    <w:name w:val="annotation reference"/>
    <w:basedOn w:val="DefaultParagraphFont"/>
    <w:uiPriority w:val="99"/>
    <w:semiHidden/>
    <w:unhideWhenUsed/>
    <w:rsid w:val="000F3AFB"/>
    <w:rPr>
      <w:sz w:val="18"/>
      <w:szCs w:val="18"/>
    </w:rPr>
  </w:style>
  <w:style w:type="paragraph" w:styleId="CommentText">
    <w:name w:val="annotation text"/>
    <w:basedOn w:val="Normal"/>
    <w:link w:val="CommentTextChar"/>
    <w:uiPriority w:val="99"/>
    <w:semiHidden/>
    <w:unhideWhenUsed/>
    <w:rsid w:val="000F3AFB"/>
  </w:style>
  <w:style w:type="character" w:customStyle="1" w:styleId="CommentTextChar">
    <w:name w:val="Comment Text Char"/>
    <w:basedOn w:val="DefaultParagraphFont"/>
    <w:link w:val="CommentText"/>
    <w:uiPriority w:val="99"/>
    <w:semiHidden/>
    <w:rsid w:val="000F3AFB"/>
    <w:rPr>
      <w:rFonts w:ascii="Cambria" w:eastAsia="Cambria" w:hAnsi="Cambria" w:cs="Cambria"/>
      <w:color w:val="000000"/>
      <w:sz w:val="24"/>
      <w:szCs w:val="24"/>
    </w:rPr>
  </w:style>
  <w:style w:type="paragraph" w:styleId="CommentSubject">
    <w:name w:val="annotation subject"/>
    <w:basedOn w:val="CommentText"/>
    <w:next w:val="CommentText"/>
    <w:link w:val="CommentSubjectChar"/>
    <w:uiPriority w:val="99"/>
    <w:semiHidden/>
    <w:unhideWhenUsed/>
    <w:rsid w:val="000F3AFB"/>
    <w:rPr>
      <w:b/>
      <w:bCs/>
      <w:sz w:val="20"/>
      <w:szCs w:val="20"/>
    </w:rPr>
  </w:style>
  <w:style w:type="character" w:customStyle="1" w:styleId="CommentSubjectChar">
    <w:name w:val="Comment Subject Char"/>
    <w:basedOn w:val="CommentTextChar"/>
    <w:link w:val="CommentSubject"/>
    <w:uiPriority w:val="99"/>
    <w:semiHidden/>
    <w:rsid w:val="000F3AFB"/>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D41D4-175A-4B12-95A7-62E56A63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5814</Words>
  <Characters>33141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Michel</dc:creator>
  <cp:keywords/>
  <dc:description/>
  <cp:lastModifiedBy>Scott Michel</cp:lastModifiedBy>
  <cp:revision>2</cp:revision>
  <cp:lastPrinted>2018-11-09T18:39:00Z</cp:lastPrinted>
  <dcterms:created xsi:type="dcterms:W3CDTF">2022-03-28T19:26:00Z</dcterms:created>
  <dcterms:modified xsi:type="dcterms:W3CDTF">2022-03-28T19:26:00Z</dcterms:modified>
</cp:coreProperties>
</file>